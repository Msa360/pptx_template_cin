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9E22" w14:textId="566A6CC9" w:rsidR="00084C57" w:rsidRDefault="00084C57"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fr-CA" w:eastAsia="fr-CA"/>
        </w:rPr>
      </w:pPr>
      <w:r>
        <w:rPr>
          <w:rFonts w:ascii="Consolas" w:eastAsia="Times New Roman" w:hAnsi="Consolas" w:cs="Courier New"/>
          <w:color w:val="1F2328"/>
          <w:sz w:val="20"/>
          <w:szCs w:val="20"/>
          <w:bdr w:val="none" w:sz="0" w:space="0" w:color="auto" w:frame="1"/>
          <w:lang w:val="fr-CA" w:eastAsia="fr-CA"/>
        </w:rPr>
        <w:t>@ Philippe</w:t>
      </w:r>
      <w:r w:rsidR="00F80715">
        <w:rPr>
          <w:rFonts w:ascii="Consolas" w:eastAsia="Times New Roman" w:hAnsi="Consolas" w:cs="Courier New"/>
          <w:color w:val="1F2328"/>
          <w:sz w:val="20"/>
          <w:szCs w:val="20"/>
          <w:bdr w:val="none" w:sz="0" w:space="0" w:color="auto" w:frame="1"/>
          <w:lang w:val="fr-CA" w:eastAsia="fr-CA"/>
        </w:rPr>
        <w:t xml:space="preserve"> </w:t>
      </w:r>
      <w:proofErr w:type="spellStart"/>
      <w:r>
        <w:rPr>
          <w:rFonts w:ascii="Consolas" w:eastAsia="Times New Roman" w:hAnsi="Consolas" w:cs="Courier New"/>
          <w:color w:val="1F2328"/>
          <w:sz w:val="20"/>
          <w:szCs w:val="20"/>
          <w:bdr w:val="none" w:sz="0" w:space="0" w:color="auto" w:frame="1"/>
          <w:lang w:val="fr-CA" w:eastAsia="fr-CA"/>
        </w:rPr>
        <w:t>Gueu</w:t>
      </w:r>
      <w:proofErr w:type="spellEnd"/>
    </w:p>
    <w:p w14:paraId="2B420682" w14:textId="77777777" w:rsidR="00084C57" w:rsidRDefault="00084C57"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val="fr-CA" w:eastAsia="fr-CA"/>
        </w:rPr>
      </w:pPr>
    </w:p>
    <w:p w14:paraId="517FC845" w14:textId="2C4F8F2F" w:rsidR="005C199D" w:rsidRDefault="005C199D"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b/>
          <w:bCs/>
          <w:sz w:val="20"/>
          <w:szCs w:val="20"/>
        </w:rPr>
      </w:pPr>
      <w:r w:rsidRPr="005C199D">
        <w:rPr>
          <w:rFonts w:ascii="Consolas" w:eastAsia="Times New Roman" w:hAnsi="Consolas" w:cs="Courier New"/>
          <w:color w:val="1F2328"/>
          <w:sz w:val="20"/>
          <w:szCs w:val="20"/>
          <w:bdr w:val="none" w:sz="0" w:space="0" w:color="auto" w:frame="1"/>
          <w:lang w:val="fr-CA" w:eastAsia="fr-CA"/>
        </w:rPr>
        <w:t>%</w:t>
      </w:r>
      <w:r w:rsidR="00810CFE">
        <w:rPr>
          <w:rFonts w:ascii="Consolas" w:eastAsia="Times New Roman" w:hAnsi="Consolas" w:cs="Courier New"/>
          <w:color w:val="1F2328"/>
          <w:sz w:val="20"/>
          <w:szCs w:val="20"/>
          <w:bdr w:val="none" w:sz="0" w:space="0" w:color="auto" w:frame="1"/>
          <w:lang w:val="fr-CA" w:eastAsia="fr-CA"/>
        </w:rPr>
        <w:t xml:space="preserve"> </w:t>
      </w:r>
      <w:r>
        <w:rPr>
          <w:rFonts w:ascii="Century Gothic" w:hAnsi="Century Gothic"/>
          <w:b/>
          <w:bCs/>
          <w:sz w:val="20"/>
          <w:szCs w:val="20"/>
        </w:rPr>
        <w:t>Article de veille sur l’</w:t>
      </w:r>
      <w:r w:rsidRPr="005C199D">
        <w:rPr>
          <w:rFonts w:ascii="Century Gothic" w:hAnsi="Century Gothic"/>
          <w:b/>
          <w:bCs/>
          <w:sz w:val="20"/>
          <w:szCs w:val="20"/>
        </w:rPr>
        <w:t>automatisation robotisée des processus</w:t>
      </w:r>
    </w:p>
    <w:p w14:paraId="4A9B1062" w14:textId="77777777" w:rsidR="00810CFE" w:rsidRPr="005C199D" w:rsidRDefault="00810CFE" w:rsidP="005C19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fr-CA" w:eastAsia="fr-CA"/>
        </w:rPr>
      </w:pPr>
    </w:p>
    <w:p w14:paraId="394B8AFB" w14:textId="352162AD" w:rsidR="005C199D" w:rsidRDefault="005C199D" w:rsidP="005C199D">
      <w:pPr>
        <w:pStyle w:val="PrformatHTML"/>
        <w:shd w:val="clear" w:color="auto" w:fill="F6F8FA"/>
        <w:rPr>
          <w:rFonts w:ascii="Century Gothic" w:hAnsi="Century Gothic"/>
          <w:b/>
          <w:bCs/>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Pr>
          <w:rFonts w:ascii="Century Gothic" w:hAnsi="Century Gothic"/>
          <w:b/>
          <w:bCs/>
        </w:rPr>
        <w:t xml:space="preserve">Le </w:t>
      </w:r>
      <w:proofErr w:type="spellStart"/>
      <w:r>
        <w:rPr>
          <w:rFonts w:ascii="Century Gothic" w:hAnsi="Century Gothic"/>
          <w:b/>
          <w:bCs/>
        </w:rPr>
        <w:t>savoir faire</w:t>
      </w:r>
      <w:proofErr w:type="spellEnd"/>
      <w:r>
        <w:rPr>
          <w:rFonts w:ascii="Century Gothic" w:hAnsi="Century Gothic"/>
          <w:b/>
          <w:bCs/>
        </w:rPr>
        <w:t xml:space="preserve"> par et pour la robotique</w:t>
      </w:r>
    </w:p>
    <w:p w14:paraId="090415BA" w14:textId="77777777" w:rsidR="00810CFE" w:rsidRPr="005C199D" w:rsidRDefault="00810CFE" w:rsidP="005C199D">
      <w:pPr>
        <w:pStyle w:val="PrformatHTML"/>
        <w:shd w:val="clear" w:color="auto" w:fill="F6F8FA"/>
        <w:rPr>
          <w:rFonts w:ascii="Consolas" w:hAnsi="Consolas"/>
          <w:color w:val="1F2328"/>
        </w:rPr>
      </w:pPr>
    </w:p>
    <w:p w14:paraId="1E5D82E9" w14:textId="7CC23398" w:rsidR="00221341" w:rsidRDefault="005C199D" w:rsidP="005C199D">
      <w:pPr>
        <w:pStyle w:val="PrformatHTML"/>
        <w:shd w:val="clear" w:color="auto" w:fill="F6F8FA"/>
        <w:rPr>
          <w:rFonts w:ascii="Century Gothic" w:hAnsi="Century Gothic"/>
          <w:b/>
          <w:bCs/>
        </w:rPr>
      </w:pPr>
      <w:r>
        <w:rPr>
          <w:rStyle w:val="CodeHTML"/>
          <w:rFonts w:ascii="Consolas" w:hAnsi="Consolas"/>
          <w:color w:val="1F2328"/>
          <w:bdr w:val="none" w:sz="0" w:space="0" w:color="auto" w:frame="1"/>
        </w:rPr>
        <w:t xml:space="preserve">## </w:t>
      </w:r>
      <w:r w:rsidR="23F5D039" w:rsidRPr="15DBC630">
        <w:rPr>
          <w:rFonts w:ascii="Century Gothic" w:hAnsi="Century Gothic"/>
          <w:b/>
          <w:bCs/>
        </w:rPr>
        <w:t>Qu’</w:t>
      </w:r>
      <w:proofErr w:type="spellStart"/>
      <w:r w:rsidR="23F5D039" w:rsidRPr="15DBC630">
        <w:rPr>
          <w:rFonts w:ascii="Century Gothic" w:hAnsi="Century Gothic"/>
          <w:b/>
          <w:bCs/>
        </w:rPr>
        <w:t>est ce</w:t>
      </w:r>
      <w:proofErr w:type="spellEnd"/>
      <w:r w:rsidR="23F5D039" w:rsidRPr="15DBC630">
        <w:rPr>
          <w:rFonts w:ascii="Century Gothic" w:hAnsi="Century Gothic"/>
          <w:b/>
          <w:bCs/>
        </w:rPr>
        <w:t xml:space="preserve"> que la RPA?</w:t>
      </w:r>
    </w:p>
    <w:p w14:paraId="414242CF" w14:textId="77777777" w:rsidR="00810CFE" w:rsidRPr="005C199D" w:rsidRDefault="00810CFE" w:rsidP="005C199D">
      <w:pPr>
        <w:pStyle w:val="PrformatHTML"/>
        <w:shd w:val="clear" w:color="auto" w:fill="F6F8FA"/>
        <w:rPr>
          <w:rFonts w:ascii="Consolas" w:hAnsi="Consolas"/>
          <w:color w:val="1F2328"/>
        </w:rPr>
      </w:pPr>
    </w:p>
    <w:p w14:paraId="3D8AC17D" w14:textId="13668821" w:rsidR="00221341" w:rsidRDefault="00221341" w:rsidP="51D9C604">
      <w:pPr>
        <w:jc w:val="both"/>
        <w:rPr>
          <w:rFonts w:ascii="Century Gothic" w:eastAsia="Century Gothic" w:hAnsi="Century Gothic" w:cs="Century Gothic"/>
        </w:rPr>
      </w:pPr>
      <w:r w:rsidRPr="00105F66">
        <w:rPr>
          <w:rFonts w:ascii="Century Gothic" w:hAnsi="Century Gothic"/>
          <w:sz w:val="20"/>
          <w:szCs w:val="20"/>
        </w:rPr>
        <w:t xml:space="preserve">La </w:t>
      </w:r>
      <w:proofErr w:type="spellStart"/>
      <w:r w:rsidRPr="00105F66">
        <w:rPr>
          <w:rFonts w:ascii="Century Gothic" w:hAnsi="Century Gothic"/>
          <w:sz w:val="20"/>
          <w:szCs w:val="20"/>
        </w:rPr>
        <w:t>Robotic</w:t>
      </w:r>
      <w:proofErr w:type="spellEnd"/>
      <w:r w:rsidRPr="00105F66">
        <w:rPr>
          <w:rFonts w:ascii="Century Gothic" w:hAnsi="Century Gothic"/>
          <w:sz w:val="20"/>
          <w:szCs w:val="20"/>
        </w:rPr>
        <w:t xml:space="preserve"> Process Automation (RPA), ou </w:t>
      </w:r>
      <w:r>
        <w:rPr>
          <w:rFonts w:ascii="Century Gothic" w:hAnsi="Century Gothic"/>
          <w:sz w:val="20"/>
          <w:szCs w:val="20"/>
        </w:rPr>
        <w:t>automatisation robotisée des processus</w:t>
      </w:r>
      <w:r w:rsidRPr="00105F66">
        <w:rPr>
          <w:rFonts w:ascii="Century Gothic" w:hAnsi="Century Gothic"/>
          <w:sz w:val="20"/>
          <w:szCs w:val="20"/>
        </w:rPr>
        <w:t>, représente une forme d'automatisation utilisant des technologies spécifiques pour reproduire les tâches administratives généralement effectuées par les humains. L'automatisation obtenue par RPA repose sur des logiciels régis par des règles pour accomplir des activités de processus métier à grande échelle.</w:t>
      </w:r>
      <w:r>
        <w:rPr>
          <w:rFonts w:ascii="Century Gothic" w:hAnsi="Century Gothic"/>
          <w:sz w:val="20"/>
          <w:szCs w:val="20"/>
        </w:rPr>
        <w:t xml:space="preserve"> </w:t>
      </w:r>
      <w:r w:rsidRPr="00105F66">
        <w:rPr>
          <w:rFonts w:ascii="Century Gothic" w:hAnsi="Century Gothic"/>
          <w:sz w:val="20"/>
          <w:szCs w:val="20"/>
        </w:rPr>
        <w:t>Ces tâches peuvent comprendre l'extraction de données, le remplissage de formula</w:t>
      </w:r>
      <w:r>
        <w:rPr>
          <w:rFonts w:ascii="Century Gothic" w:hAnsi="Century Gothic"/>
          <w:sz w:val="20"/>
          <w:szCs w:val="20"/>
        </w:rPr>
        <w:t>ire ou encore le transfert de fichiers</w:t>
      </w:r>
      <w:r>
        <w:rPr>
          <w:rStyle w:val="Appelnotedebasdep"/>
          <w:rFonts w:ascii="Century Gothic" w:hAnsi="Century Gothic"/>
          <w:sz w:val="20"/>
          <w:szCs w:val="20"/>
        </w:rPr>
        <w:footnoteReference w:id="2"/>
      </w:r>
      <w:r>
        <w:rPr>
          <w:rFonts w:ascii="Century Gothic" w:hAnsi="Century Gothic"/>
          <w:sz w:val="20"/>
          <w:szCs w:val="20"/>
        </w:rPr>
        <w:t xml:space="preserve">. </w:t>
      </w:r>
      <w:r w:rsidR="10E7327F" w:rsidRPr="51D9C604">
        <w:rPr>
          <w:rFonts w:ascii="Century Gothic" w:eastAsia="Century Gothic" w:hAnsi="Century Gothic" w:cs="Century Gothic"/>
          <w:color w:val="333333"/>
          <w:sz w:val="18"/>
          <w:szCs w:val="18"/>
        </w:rPr>
        <w:t> </w:t>
      </w:r>
      <w:r w:rsidR="10E7327F" w:rsidRPr="51D9C604">
        <w:rPr>
          <w:rFonts w:ascii="Century Gothic" w:eastAsia="Century Gothic" w:hAnsi="Century Gothic" w:cs="Century Gothic"/>
          <w:color w:val="333333"/>
          <w:sz w:val="20"/>
          <w:szCs w:val="20"/>
        </w:rPr>
        <w:t>Ces exemples ne sont que la pointe de l’iceberg de tout le potentiel que représente les RPA. </w:t>
      </w:r>
    </w:p>
    <w:p w14:paraId="159758B6" w14:textId="2609CAF4" w:rsidR="00221341" w:rsidRDefault="005C199D" w:rsidP="005C199D">
      <w:pPr>
        <w:pStyle w:val="PrformatHTML"/>
        <w:shd w:val="clear" w:color="auto" w:fill="F6F8FA"/>
        <w:rPr>
          <w:rFonts w:ascii="Century Gothic" w:hAnsi="Century Gothic"/>
          <w:b/>
          <w:bCs/>
        </w:rPr>
      </w:pPr>
      <w:r>
        <w:rPr>
          <w:rStyle w:val="CodeHTML"/>
          <w:rFonts w:ascii="Consolas" w:hAnsi="Consolas"/>
          <w:color w:val="1F2328"/>
          <w:bdr w:val="none" w:sz="0" w:space="0" w:color="auto" w:frame="1"/>
        </w:rPr>
        <w:t xml:space="preserve">## </w:t>
      </w:r>
      <w:r w:rsidR="0B7B6262" w:rsidRPr="15DBC630">
        <w:rPr>
          <w:rFonts w:ascii="Century Gothic" w:hAnsi="Century Gothic"/>
          <w:b/>
          <w:bCs/>
        </w:rPr>
        <w:t>Qu’est ce qui ne peut pas être considéré comme de la RPA?</w:t>
      </w:r>
    </w:p>
    <w:p w14:paraId="60BBBE9E" w14:textId="77777777" w:rsidR="00810CFE" w:rsidRPr="005C199D" w:rsidRDefault="00810CFE" w:rsidP="005C199D">
      <w:pPr>
        <w:pStyle w:val="PrformatHTML"/>
        <w:shd w:val="clear" w:color="auto" w:fill="F6F8FA"/>
        <w:rPr>
          <w:rFonts w:ascii="Consolas" w:hAnsi="Consolas"/>
          <w:color w:val="1F2328"/>
        </w:rPr>
      </w:pPr>
    </w:p>
    <w:p w14:paraId="6BEE896F" w14:textId="53DF3265" w:rsidR="00221341" w:rsidRDefault="00221341" w:rsidP="00221341">
      <w:pPr>
        <w:jc w:val="both"/>
        <w:rPr>
          <w:rFonts w:ascii="Century Gothic" w:hAnsi="Century Gothic"/>
          <w:sz w:val="20"/>
          <w:szCs w:val="20"/>
        </w:rPr>
      </w:pPr>
      <w:r>
        <w:rPr>
          <w:rFonts w:ascii="Century Gothic" w:hAnsi="Century Gothic"/>
          <w:sz w:val="20"/>
          <w:szCs w:val="20"/>
        </w:rPr>
        <w:t>La RPA s’insère généralement dans des processus plus vastes d’</w:t>
      </w:r>
      <w:proofErr w:type="spellStart"/>
      <w:r>
        <w:rPr>
          <w:rFonts w:ascii="Century Gothic" w:hAnsi="Century Gothic"/>
          <w:sz w:val="20"/>
          <w:szCs w:val="20"/>
        </w:rPr>
        <w:t>hyperautomatisation</w:t>
      </w:r>
      <w:proofErr w:type="spellEnd"/>
      <w:r>
        <w:rPr>
          <w:rFonts w:ascii="Century Gothic" w:hAnsi="Century Gothic"/>
          <w:sz w:val="20"/>
          <w:szCs w:val="20"/>
        </w:rPr>
        <w:t xml:space="preserve"> qui</w:t>
      </w:r>
      <w:r w:rsidR="39C03E74">
        <w:rPr>
          <w:rFonts w:ascii="Century Gothic" w:hAnsi="Century Gothic"/>
          <w:sz w:val="20"/>
          <w:szCs w:val="20"/>
        </w:rPr>
        <w:t>,</w:t>
      </w:r>
      <w:r>
        <w:rPr>
          <w:rFonts w:ascii="Century Gothic" w:hAnsi="Century Gothic"/>
          <w:sz w:val="20"/>
          <w:szCs w:val="20"/>
        </w:rPr>
        <w:t xml:space="preserve"> eux</w:t>
      </w:r>
      <w:r w:rsidR="1AB87D40">
        <w:rPr>
          <w:rFonts w:ascii="Century Gothic" w:hAnsi="Century Gothic"/>
          <w:sz w:val="20"/>
          <w:szCs w:val="20"/>
        </w:rPr>
        <w:t>,</w:t>
      </w:r>
      <w:r>
        <w:rPr>
          <w:rFonts w:ascii="Century Gothic" w:hAnsi="Century Gothic"/>
          <w:sz w:val="20"/>
          <w:szCs w:val="20"/>
        </w:rPr>
        <w:t xml:space="preserve"> couvrent un spectre beaucoup plus large </w:t>
      </w:r>
      <w:r w:rsidR="74BBF33C">
        <w:rPr>
          <w:rFonts w:ascii="Century Gothic" w:hAnsi="Century Gothic"/>
          <w:sz w:val="20"/>
          <w:szCs w:val="20"/>
        </w:rPr>
        <w:t>sur lequel nous ne nous appesantirons pas longtemps</w:t>
      </w:r>
      <w:r>
        <w:rPr>
          <w:rFonts w:ascii="Century Gothic" w:hAnsi="Century Gothic"/>
          <w:sz w:val="20"/>
          <w:szCs w:val="20"/>
        </w:rPr>
        <w:t>. En effet, l’</w:t>
      </w:r>
      <w:proofErr w:type="spellStart"/>
      <w:r>
        <w:rPr>
          <w:rFonts w:ascii="Century Gothic" w:hAnsi="Century Gothic"/>
          <w:sz w:val="20"/>
          <w:szCs w:val="20"/>
        </w:rPr>
        <w:t>hyperautomatisation</w:t>
      </w:r>
      <w:proofErr w:type="spellEnd"/>
      <w:r>
        <w:rPr>
          <w:rStyle w:val="Appelnotedebasdep"/>
          <w:rFonts w:ascii="Century Gothic" w:hAnsi="Century Gothic"/>
          <w:sz w:val="20"/>
          <w:szCs w:val="20"/>
        </w:rPr>
        <w:footnoteReference w:id="3"/>
      </w:r>
      <w:r>
        <w:rPr>
          <w:rFonts w:ascii="Century Gothic" w:hAnsi="Century Gothic"/>
          <w:sz w:val="20"/>
          <w:szCs w:val="20"/>
        </w:rPr>
        <w:t xml:space="preserve"> se réfère à l’utilisation de technologies diverses et variées, au nombre desquelles l’intelligence artificielle, l’apprentissage automatique ou encore la RPA</w:t>
      </w:r>
      <w:r w:rsidR="6057607B">
        <w:rPr>
          <w:rFonts w:ascii="Century Gothic" w:hAnsi="Century Gothic"/>
          <w:sz w:val="20"/>
          <w:szCs w:val="20"/>
        </w:rPr>
        <w:t>,</w:t>
      </w:r>
      <w:r>
        <w:rPr>
          <w:rFonts w:ascii="Century Gothic" w:hAnsi="Century Gothic"/>
          <w:sz w:val="20"/>
          <w:szCs w:val="20"/>
        </w:rPr>
        <w:t xml:space="preserve"> pour automatiser les tâches et processus de métiers exercés communément par des humains. L’on comprend que la RPA se positionne uniquement comme un maillon, là où l’</w:t>
      </w:r>
      <w:proofErr w:type="spellStart"/>
      <w:r>
        <w:rPr>
          <w:rFonts w:ascii="Century Gothic" w:hAnsi="Century Gothic"/>
          <w:sz w:val="20"/>
          <w:szCs w:val="20"/>
        </w:rPr>
        <w:t>hyperautomatisation</w:t>
      </w:r>
      <w:proofErr w:type="spellEnd"/>
      <w:r>
        <w:rPr>
          <w:rFonts w:ascii="Century Gothic" w:hAnsi="Century Gothic"/>
          <w:sz w:val="20"/>
          <w:szCs w:val="20"/>
        </w:rPr>
        <w:t xml:space="preserve"> représente </w:t>
      </w:r>
      <w:r w:rsidR="74F53203">
        <w:rPr>
          <w:rFonts w:ascii="Century Gothic" w:hAnsi="Century Gothic"/>
          <w:sz w:val="20"/>
          <w:szCs w:val="20"/>
        </w:rPr>
        <w:t>une</w:t>
      </w:r>
      <w:r>
        <w:rPr>
          <w:rFonts w:ascii="Century Gothic" w:hAnsi="Century Gothic"/>
          <w:sz w:val="20"/>
          <w:szCs w:val="20"/>
        </w:rPr>
        <w:t xml:space="preserve"> chaîne</w:t>
      </w:r>
      <w:r w:rsidR="33A4345B">
        <w:rPr>
          <w:rFonts w:ascii="Century Gothic" w:hAnsi="Century Gothic"/>
          <w:sz w:val="20"/>
          <w:szCs w:val="20"/>
        </w:rPr>
        <w:t xml:space="preserve"> plus globale</w:t>
      </w:r>
      <w:r>
        <w:rPr>
          <w:rFonts w:ascii="Century Gothic" w:hAnsi="Century Gothic"/>
          <w:sz w:val="20"/>
          <w:szCs w:val="20"/>
        </w:rPr>
        <w:t xml:space="preserve"> de transformation.</w:t>
      </w:r>
    </w:p>
    <w:p w14:paraId="391B4702" w14:textId="7B7E7432" w:rsidR="00221341" w:rsidRDefault="04E22C79" w:rsidP="00221341">
      <w:pPr>
        <w:jc w:val="both"/>
        <w:rPr>
          <w:rFonts w:ascii="Century Gothic" w:hAnsi="Century Gothic"/>
          <w:sz w:val="20"/>
          <w:szCs w:val="20"/>
        </w:rPr>
      </w:pPr>
      <w:r>
        <w:rPr>
          <w:rFonts w:ascii="Century Gothic" w:hAnsi="Century Gothic"/>
          <w:sz w:val="20"/>
          <w:szCs w:val="20"/>
        </w:rPr>
        <w:t>C’est en cela que,</w:t>
      </w:r>
      <w:r w:rsidR="00221341">
        <w:rPr>
          <w:rFonts w:ascii="Century Gothic" w:hAnsi="Century Gothic"/>
          <w:sz w:val="20"/>
          <w:szCs w:val="20"/>
        </w:rPr>
        <w:t xml:space="preserve"> bien souvent, cette technologie est confondue à tort avec des technologies qui lui sont voisines. </w:t>
      </w:r>
      <w:r w:rsidR="00221341" w:rsidRPr="003754D5">
        <w:rPr>
          <w:rFonts w:ascii="Century Gothic" w:hAnsi="Century Gothic"/>
          <w:sz w:val="20"/>
          <w:szCs w:val="20"/>
        </w:rPr>
        <w:t xml:space="preserve">Il est </w:t>
      </w:r>
      <w:r w:rsidR="00221341">
        <w:rPr>
          <w:rFonts w:ascii="Century Gothic" w:hAnsi="Century Gothic"/>
          <w:sz w:val="20"/>
          <w:szCs w:val="20"/>
        </w:rPr>
        <w:t xml:space="preserve">ainsi </w:t>
      </w:r>
      <w:r w:rsidR="00221341" w:rsidRPr="003754D5">
        <w:rPr>
          <w:rFonts w:ascii="Century Gothic" w:hAnsi="Century Gothic"/>
          <w:sz w:val="20"/>
          <w:szCs w:val="20"/>
        </w:rPr>
        <w:t>coura</w:t>
      </w:r>
      <w:r w:rsidR="00221341">
        <w:rPr>
          <w:rFonts w:ascii="Century Gothic" w:hAnsi="Century Gothic"/>
          <w:sz w:val="20"/>
          <w:szCs w:val="20"/>
        </w:rPr>
        <w:t xml:space="preserve">nt de constater un amalgame </w:t>
      </w:r>
      <w:r w:rsidR="00221341" w:rsidRPr="003754D5">
        <w:rPr>
          <w:rFonts w:ascii="Century Gothic" w:hAnsi="Century Gothic"/>
          <w:sz w:val="20"/>
          <w:szCs w:val="20"/>
        </w:rPr>
        <w:t xml:space="preserve">entre </w:t>
      </w:r>
      <w:r w:rsidR="00221341">
        <w:rPr>
          <w:rFonts w:ascii="Century Gothic" w:hAnsi="Century Gothic"/>
          <w:sz w:val="20"/>
          <w:szCs w:val="20"/>
        </w:rPr>
        <w:t>la RPA</w:t>
      </w:r>
      <w:r w:rsidR="00221341" w:rsidRPr="003754D5">
        <w:rPr>
          <w:rFonts w:ascii="Century Gothic" w:hAnsi="Century Gothic"/>
          <w:sz w:val="20"/>
          <w:szCs w:val="20"/>
        </w:rPr>
        <w:t xml:space="preserve"> et l'Intelligence Artificielle</w:t>
      </w:r>
      <w:r w:rsidR="00187440">
        <w:rPr>
          <w:rFonts w:ascii="Century Gothic" w:hAnsi="Century Gothic"/>
          <w:sz w:val="20"/>
          <w:szCs w:val="20"/>
        </w:rPr>
        <w:t xml:space="preserve"> </w:t>
      </w:r>
      <w:r w:rsidR="00221341" w:rsidRPr="003754D5">
        <w:rPr>
          <w:rFonts w:ascii="Century Gothic" w:hAnsi="Century Gothic"/>
          <w:sz w:val="20"/>
          <w:szCs w:val="20"/>
        </w:rPr>
        <w:t>(IA)</w:t>
      </w:r>
      <w:r w:rsidR="00221341">
        <w:rPr>
          <w:rFonts w:ascii="Century Gothic" w:hAnsi="Century Gothic"/>
          <w:sz w:val="20"/>
          <w:szCs w:val="20"/>
        </w:rPr>
        <w:t xml:space="preserve"> ou</w:t>
      </w:r>
      <w:r w:rsidR="30D780A0">
        <w:rPr>
          <w:rFonts w:ascii="Century Gothic" w:hAnsi="Century Gothic"/>
          <w:sz w:val="20"/>
          <w:szCs w:val="20"/>
        </w:rPr>
        <w:t xml:space="preserve"> encore entre la RPA et</w:t>
      </w:r>
      <w:r w:rsidR="00221341">
        <w:rPr>
          <w:rFonts w:ascii="Century Gothic" w:hAnsi="Century Gothic"/>
          <w:sz w:val="20"/>
          <w:szCs w:val="20"/>
        </w:rPr>
        <w:t xml:space="preserve"> l’automatisation intelligente de processus</w:t>
      </w:r>
      <w:r w:rsidR="00221341">
        <w:rPr>
          <w:rStyle w:val="Appelnotedebasdep"/>
          <w:rFonts w:ascii="Century Gothic" w:hAnsi="Century Gothic"/>
          <w:sz w:val="20"/>
          <w:szCs w:val="20"/>
        </w:rPr>
        <w:footnoteReference w:id="4"/>
      </w:r>
      <w:r w:rsidR="1C72EDDF" w:rsidRPr="003754D5">
        <w:rPr>
          <w:rFonts w:ascii="Century Gothic" w:hAnsi="Century Gothic"/>
          <w:sz w:val="20"/>
          <w:szCs w:val="20"/>
        </w:rPr>
        <w:t>, alors qu’il s’agit</w:t>
      </w:r>
      <w:r w:rsidR="00221341" w:rsidRPr="003754D5">
        <w:rPr>
          <w:rFonts w:ascii="Century Gothic" w:hAnsi="Century Gothic"/>
          <w:sz w:val="20"/>
          <w:szCs w:val="20"/>
        </w:rPr>
        <w:t xml:space="preserve"> deux notions pourtant distinctes. L'IA embrasse des concepts tels que l'automatisation cognitive, l'apprentissage automatique (ou </w:t>
      </w:r>
      <w:r w:rsidR="00221341" w:rsidRPr="0571B610">
        <w:rPr>
          <w:rFonts w:ascii="Century Gothic" w:hAnsi="Century Gothic"/>
          <w:i/>
          <w:iCs/>
          <w:sz w:val="20"/>
          <w:szCs w:val="20"/>
        </w:rPr>
        <w:t>Machine Learning</w:t>
      </w:r>
      <w:r w:rsidR="00221341" w:rsidRPr="003754D5">
        <w:rPr>
          <w:rFonts w:ascii="Century Gothic" w:hAnsi="Century Gothic"/>
          <w:sz w:val="20"/>
          <w:szCs w:val="20"/>
        </w:rPr>
        <w:t xml:space="preserve">), le traitement du langage naturel, la réflexion, ainsi que la génération et l'analyse d'hypothèses. La distinction fondamentale réside dans l'orientation respective de la RPA et de l'IA : la première est axée sur les processus, la seconde sur les données. Les robots opérant par RPA se conforment exclusivement aux processus préétablis par un </w:t>
      </w:r>
      <w:proofErr w:type="spellStart"/>
      <w:r w:rsidR="00221341" w:rsidRPr="003754D5">
        <w:rPr>
          <w:rFonts w:ascii="Century Gothic" w:hAnsi="Century Gothic"/>
          <w:sz w:val="20"/>
          <w:szCs w:val="20"/>
        </w:rPr>
        <w:t>utilisateur</w:t>
      </w:r>
      <w:r w:rsidR="00221341">
        <w:rPr>
          <w:rFonts w:ascii="Century Gothic" w:hAnsi="Century Gothic"/>
          <w:sz w:val="20"/>
          <w:szCs w:val="20"/>
        </w:rPr>
        <w:t>là</w:t>
      </w:r>
      <w:proofErr w:type="spellEnd"/>
      <w:r w:rsidR="00221341">
        <w:rPr>
          <w:rFonts w:ascii="Century Gothic" w:hAnsi="Century Gothic"/>
          <w:sz w:val="20"/>
          <w:szCs w:val="20"/>
        </w:rPr>
        <w:t xml:space="preserve"> où </w:t>
      </w:r>
      <w:r w:rsidR="00221341" w:rsidRPr="003754D5">
        <w:rPr>
          <w:rFonts w:ascii="Century Gothic" w:hAnsi="Century Gothic"/>
          <w:sz w:val="20"/>
          <w:szCs w:val="20"/>
        </w:rPr>
        <w:t xml:space="preserve">l'IA aspire à </w:t>
      </w:r>
      <w:r w:rsidR="00221341">
        <w:rPr>
          <w:rFonts w:ascii="Century Gothic" w:hAnsi="Century Gothic"/>
          <w:sz w:val="20"/>
          <w:szCs w:val="20"/>
        </w:rPr>
        <w:t xml:space="preserve">imiter ou à </w:t>
      </w:r>
      <w:r w:rsidR="00221341" w:rsidRPr="003754D5">
        <w:rPr>
          <w:rFonts w:ascii="Century Gothic" w:hAnsi="Century Gothic"/>
          <w:sz w:val="20"/>
          <w:szCs w:val="20"/>
        </w:rPr>
        <w:t xml:space="preserve">émuler l'intelligence humaine, la RPA </w:t>
      </w:r>
      <w:r w:rsidR="00221341">
        <w:rPr>
          <w:rFonts w:ascii="Century Gothic" w:hAnsi="Century Gothic"/>
          <w:sz w:val="20"/>
          <w:szCs w:val="20"/>
        </w:rPr>
        <w:t xml:space="preserve">elle </w:t>
      </w:r>
      <w:r w:rsidR="00221341" w:rsidRPr="003754D5">
        <w:rPr>
          <w:rFonts w:ascii="Century Gothic" w:hAnsi="Century Gothic"/>
          <w:sz w:val="20"/>
          <w:szCs w:val="20"/>
        </w:rPr>
        <w:t xml:space="preserve">a pour objectif de reproduire les tâches </w:t>
      </w:r>
      <w:r w:rsidR="00221341">
        <w:rPr>
          <w:rFonts w:ascii="Century Gothic" w:hAnsi="Century Gothic"/>
          <w:sz w:val="20"/>
          <w:szCs w:val="20"/>
        </w:rPr>
        <w:t>prescrites par l’humain</w:t>
      </w:r>
      <w:r w:rsidR="00221341" w:rsidRPr="003754D5">
        <w:rPr>
          <w:rFonts w:ascii="Century Gothic" w:hAnsi="Century Gothic"/>
          <w:sz w:val="20"/>
          <w:szCs w:val="20"/>
        </w:rPr>
        <w:t>.</w:t>
      </w:r>
      <w:r w:rsidR="00221341">
        <w:rPr>
          <w:rFonts w:ascii="Century Gothic" w:hAnsi="Century Gothic"/>
          <w:sz w:val="20"/>
          <w:szCs w:val="20"/>
        </w:rPr>
        <w:t xml:space="preserve"> </w:t>
      </w:r>
    </w:p>
    <w:p w14:paraId="667FEFEA" w14:textId="3F96B6D0" w:rsidR="00221341" w:rsidRDefault="00221341" w:rsidP="00221341">
      <w:pPr>
        <w:jc w:val="both"/>
        <w:rPr>
          <w:rFonts w:ascii="Century Gothic" w:hAnsi="Century Gothic"/>
          <w:sz w:val="20"/>
          <w:szCs w:val="20"/>
        </w:rPr>
      </w:pPr>
      <w:r w:rsidRPr="009B22F1">
        <w:rPr>
          <w:rFonts w:ascii="Century Gothic" w:hAnsi="Century Gothic"/>
          <w:sz w:val="20"/>
          <w:szCs w:val="20"/>
        </w:rPr>
        <w:t>Il est essentiel de comprendre les nombreux avantages</w:t>
      </w:r>
      <w:r>
        <w:rPr>
          <w:rStyle w:val="Appelnotedebasdep"/>
          <w:rFonts w:ascii="Century Gothic" w:hAnsi="Century Gothic"/>
          <w:sz w:val="20"/>
          <w:szCs w:val="20"/>
        </w:rPr>
        <w:footnoteReference w:id="5"/>
      </w:r>
      <w:r w:rsidRPr="009B22F1">
        <w:rPr>
          <w:rFonts w:ascii="Century Gothic" w:hAnsi="Century Gothic"/>
          <w:sz w:val="20"/>
          <w:szCs w:val="20"/>
        </w:rPr>
        <w:t xml:space="preserve"> que </w:t>
      </w:r>
      <w:r w:rsidR="002D482C">
        <w:rPr>
          <w:rFonts w:ascii="Century Gothic" w:hAnsi="Century Gothic"/>
          <w:sz w:val="20"/>
          <w:szCs w:val="20"/>
        </w:rPr>
        <w:t xml:space="preserve">la </w:t>
      </w:r>
      <w:r w:rsidRPr="009B22F1">
        <w:rPr>
          <w:rFonts w:ascii="Century Gothic" w:hAnsi="Century Gothic"/>
          <w:sz w:val="20"/>
          <w:szCs w:val="20"/>
        </w:rPr>
        <w:t xml:space="preserve">RPA peut apporter à </w:t>
      </w:r>
      <w:r>
        <w:rPr>
          <w:rFonts w:ascii="Century Gothic" w:hAnsi="Century Gothic"/>
          <w:sz w:val="20"/>
          <w:szCs w:val="20"/>
        </w:rPr>
        <w:t>toute</w:t>
      </w:r>
      <w:r w:rsidRPr="009B22F1">
        <w:rPr>
          <w:rFonts w:ascii="Century Gothic" w:hAnsi="Century Gothic"/>
          <w:sz w:val="20"/>
          <w:szCs w:val="20"/>
        </w:rPr>
        <w:t xml:space="preserve"> entreprise. En premier lieu, nous devons considérer</w:t>
      </w:r>
      <w:r>
        <w:rPr>
          <w:rFonts w:ascii="Century Gothic" w:hAnsi="Century Gothic"/>
          <w:sz w:val="20"/>
          <w:szCs w:val="20"/>
        </w:rPr>
        <w:t xml:space="preserve"> les gains en </w:t>
      </w:r>
      <w:r w:rsidRPr="009B22F1">
        <w:rPr>
          <w:rFonts w:ascii="Century Gothic" w:hAnsi="Century Gothic"/>
          <w:sz w:val="20"/>
          <w:szCs w:val="20"/>
        </w:rPr>
        <w:t>efficacité opérationnelle. En confiant les tâches répétitives et laborieuses aux robots, les entreprises peuvent significativement réduire le temps passé à ces activités, permettant ainsi à leurs employés de se concentrer sur des tâches plus stratégiques et créat</w:t>
      </w:r>
      <w:r>
        <w:rPr>
          <w:rFonts w:ascii="Century Gothic" w:hAnsi="Century Gothic"/>
          <w:sz w:val="20"/>
          <w:szCs w:val="20"/>
        </w:rPr>
        <w:t>ives. En plus de ces gains</w:t>
      </w:r>
      <w:r w:rsidRPr="009B22F1">
        <w:rPr>
          <w:rFonts w:ascii="Century Gothic" w:hAnsi="Century Gothic"/>
          <w:sz w:val="20"/>
          <w:szCs w:val="20"/>
        </w:rPr>
        <w:t>, la RPA permet</w:t>
      </w:r>
      <w:r>
        <w:rPr>
          <w:rFonts w:ascii="Century Gothic" w:hAnsi="Century Gothic"/>
          <w:sz w:val="20"/>
          <w:szCs w:val="20"/>
        </w:rPr>
        <w:t xml:space="preserve"> d’accéder à des niveaux de précision et de fiabilité accessible uniquement à l’expérience machine. Cela induit</w:t>
      </w:r>
      <w:r w:rsidRPr="009B22F1">
        <w:rPr>
          <w:rFonts w:ascii="Century Gothic" w:hAnsi="Century Gothic"/>
          <w:sz w:val="20"/>
          <w:szCs w:val="20"/>
        </w:rPr>
        <w:t xml:space="preserve"> une réduction notable des erreurs</w:t>
      </w:r>
      <w:r>
        <w:rPr>
          <w:rFonts w:ascii="Century Gothic" w:hAnsi="Century Gothic"/>
          <w:sz w:val="20"/>
          <w:szCs w:val="20"/>
        </w:rPr>
        <w:t xml:space="preserve"> potentielles au niveau de</w:t>
      </w:r>
      <w:r w:rsidRPr="009B22F1">
        <w:rPr>
          <w:rFonts w:ascii="Century Gothic" w:hAnsi="Century Gothic"/>
          <w:sz w:val="20"/>
          <w:szCs w:val="20"/>
        </w:rPr>
        <w:t xml:space="preserve">s tâches manuelles </w:t>
      </w:r>
      <w:ins w:id="1" w:author="Buzza, Jessica" w:date="2023-07-17T15:29:00Z">
        <w:r w:rsidR="00F76EBA" w:rsidRPr="0571B610">
          <w:rPr>
            <w:rFonts w:ascii="Century Gothic" w:hAnsi="Century Gothic"/>
            <w:sz w:val="20"/>
            <w:szCs w:val="20"/>
          </w:rPr>
          <w:t xml:space="preserve">qui </w:t>
        </w:r>
      </w:ins>
      <w:r w:rsidRPr="009B22F1">
        <w:rPr>
          <w:rFonts w:ascii="Century Gothic" w:hAnsi="Century Gothic"/>
          <w:sz w:val="20"/>
          <w:szCs w:val="20"/>
        </w:rPr>
        <w:t>sont souvent sujettes à des erreurs humaines</w:t>
      </w:r>
      <w:r>
        <w:rPr>
          <w:rFonts w:ascii="Century Gothic" w:hAnsi="Century Gothic"/>
          <w:sz w:val="20"/>
          <w:szCs w:val="20"/>
        </w:rPr>
        <w:t>. Mais encore</w:t>
      </w:r>
      <w:r w:rsidRPr="009B22F1">
        <w:rPr>
          <w:rFonts w:ascii="Century Gothic" w:hAnsi="Century Gothic"/>
          <w:sz w:val="20"/>
          <w:szCs w:val="20"/>
        </w:rPr>
        <w:t>, la RPA</w:t>
      </w:r>
      <w:r>
        <w:rPr>
          <w:rFonts w:ascii="Century Gothic" w:hAnsi="Century Gothic"/>
          <w:sz w:val="20"/>
          <w:szCs w:val="20"/>
        </w:rPr>
        <w:t xml:space="preserve"> détient un </w:t>
      </w:r>
      <w:r>
        <w:rPr>
          <w:rFonts w:ascii="Century Gothic" w:hAnsi="Century Gothic"/>
          <w:sz w:val="20"/>
          <w:szCs w:val="20"/>
        </w:rPr>
        <w:lastRenderedPageBreak/>
        <w:t>potentiel contributif majeur dans les processus de</w:t>
      </w:r>
      <w:r w:rsidRPr="009B22F1">
        <w:rPr>
          <w:rFonts w:ascii="Century Gothic" w:hAnsi="Century Gothic"/>
          <w:sz w:val="20"/>
          <w:szCs w:val="20"/>
        </w:rPr>
        <w:t xml:space="preserve"> conformité</w:t>
      </w:r>
      <w:r>
        <w:rPr>
          <w:rStyle w:val="Appelnotedebasdep"/>
          <w:rFonts w:ascii="Century Gothic" w:hAnsi="Century Gothic"/>
          <w:sz w:val="20"/>
          <w:szCs w:val="20"/>
        </w:rPr>
        <w:footnoteReference w:id="6"/>
      </w:r>
      <w:r w:rsidRPr="009B22F1">
        <w:rPr>
          <w:rFonts w:ascii="Century Gothic" w:hAnsi="Century Gothic"/>
          <w:sz w:val="20"/>
          <w:szCs w:val="20"/>
        </w:rPr>
        <w:t>.</w:t>
      </w:r>
      <w:r>
        <w:rPr>
          <w:rFonts w:ascii="Century Gothic" w:hAnsi="Century Gothic"/>
          <w:sz w:val="20"/>
          <w:szCs w:val="20"/>
        </w:rPr>
        <w:t xml:space="preserve"> Ce potentiel se révèle notamment grâce au fait que l</w:t>
      </w:r>
      <w:r w:rsidRPr="009B22F1">
        <w:rPr>
          <w:rFonts w:ascii="Century Gothic" w:hAnsi="Century Gothic"/>
          <w:sz w:val="20"/>
          <w:szCs w:val="20"/>
        </w:rPr>
        <w:t>es robots suivent des règles et réglementations prédéfinies, assurant ainsi une conformité totale aux réglementations en vigueur.</w:t>
      </w:r>
    </w:p>
    <w:p w14:paraId="77657F51" w14:textId="77777777" w:rsidR="005C199D" w:rsidRDefault="005C199D" w:rsidP="00221341">
      <w:pPr>
        <w:jc w:val="both"/>
        <w:rPr>
          <w:rFonts w:ascii="Century Gothic" w:hAnsi="Century Gothic"/>
          <w:b/>
          <w:bCs/>
          <w:sz w:val="20"/>
          <w:szCs w:val="20"/>
          <w:lang w:val="fr-CA"/>
        </w:rPr>
      </w:pPr>
    </w:p>
    <w:p w14:paraId="5523DC31" w14:textId="5CD35C7D" w:rsidR="00221341" w:rsidRDefault="005C199D" w:rsidP="005C199D">
      <w:pPr>
        <w:pStyle w:val="PrformatHTML"/>
        <w:shd w:val="clear" w:color="auto" w:fill="F6F8FA"/>
        <w:rPr>
          <w:rFonts w:ascii="Century Gothic" w:eastAsiaTheme="minorEastAsia" w:hAnsi="Century Gothic"/>
          <w:b/>
          <w:bCs/>
        </w:rPr>
      </w:pPr>
      <w:r>
        <w:rPr>
          <w:rStyle w:val="CodeHTML"/>
          <w:rFonts w:ascii="Consolas" w:hAnsi="Consolas"/>
          <w:color w:val="1F2328"/>
          <w:bdr w:val="none" w:sz="0" w:space="0" w:color="auto" w:frame="1"/>
        </w:rPr>
        <w:t xml:space="preserve">## </w:t>
      </w:r>
      <w:r w:rsidRPr="005C199D">
        <w:rPr>
          <w:rFonts w:ascii="Century Gothic" w:eastAsiaTheme="minorEastAsia" w:hAnsi="Century Gothic"/>
          <w:b/>
          <w:bCs/>
        </w:rPr>
        <w:t>État des lieux et niveau d’adoption de la technologie dans le monde</w:t>
      </w:r>
    </w:p>
    <w:p w14:paraId="339018DA" w14:textId="77777777" w:rsidR="00810CFE" w:rsidRPr="005C199D" w:rsidRDefault="00810CFE" w:rsidP="005C199D">
      <w:pPr>
        <w:pStyle w:val="PrformatHTML"/>
        <w:shd w:val="clear" w:color="auto" w:fill="F6F8FA"/>
        <w:rPr>
          <w:rFonts w:ascii="Consolas" w:hAnsi="Consolas"/>
          <w:color w:val="1F2328"/>
        </w:rPr>
      </w:pPr>
    </w:p>
    <w:p w14:paraId="5BC32B20" w14:textId="77777777" w:rsidR="00221341" w:rsidRDefault="00221341" w:rsidP="00221341">
      <w:pPr>
        <w:jc w:val="both"/>
        <w:rPr>
          <w:rFonts w:ascii="Century Gothic" w:hAnsi="Century Gothic"/>
          <w:sz w:val="20"/>
          <w:szCs w:val="20"/>
        </w:rPr>
      </w:pPr>
      <w:r w:rsidRPr="006A4C7A">
        <w:rPr>
          <w:rFonts w:ascii="Century Gothic" w:hAnsi="Century Gothic"/>
          <w:sz w:val="20"/>
          <w:szCs w:val="20"/>
        </w:rPr>
        <w:t xml:space="preserve">Le Centre d'Innovation Numérique (CIN) a </w:t>
      </w:r>
      <w:r>
        <w:rPr>
          <w:rFonts w:ascii="Century Gothic" w:hAnsi="Century Gothic"/>
          <w:sz w:val="20"/>
          <w:szCs w:val="20"/>
        </w:rPr>
        <w:t>initié</w:t>
      </w:r>
      <w:r w:rsidRPr="006A4C7A">
        <w:rPr>
          <w:rFonts w:ascii="Century Gothic" w:hAnsi="Century Gothic"/>
          <w:sz w:val="20"/>
          <w:szCs w:val="20"/>
        </w:rPr>
        <w:t xml:space="preserve"> une analyse détaillée sur la progression et le degré d'adoption des solutions fondées sur la RPA à travers certains pays membres de l'OCDE. Ce document synthétise les points clés découverts au co</w:t>
      </w:r>
      <w:r>
        <w:rPr>
          <w:rFonts w:ascii="Century Gothic" w:hAnsi="Century Gothic"/>
          <w:sz w:val="20"/>
          <w:szCs w:val="20"/>
        </w:rPr>
        <w:t>urs de cette étude approfondie.</w:t>
      </w:r>
    </w:p>
    <w:p w14:paraId="695A56F8" w14:textId="77777777" w:rsidR="00221341" w:rsidRDefault="00221341" w:rsidP="00221341">
      <w:pPr>
        <w:jc w:val="both"/>
        <w:rPr>
          <w:rFonts w:ascii="Century Gothic" w:hAnsi="Century Gothic"/>
          <w:sz w:val="20"/>
          <w:szCs w:val="20"/>
        </w:rPr>
      </w:pPr>
    </w:p>
    <w:p w14:paraId="49C75AF5" w14:textId="77777777" w:rsidR="00221341" w:rsidRDefault="00221341" w:rsidP="00221341">
      <w:pPr>
        <w:jc w:val="both"/>
        <w:rPr>
          <w:rFonts w:ascii="Century Gothic" w:hAnsi="Century Gothic"/>
          <w:sz w:val="20"/>
          <w:szCs w:val="20"/>
        </w:rPr>
      </w:pPr>
    </w:p>
    <w:p w14:paraId="7FF9544C" w14:textId="023613B0"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 xml:space="preserve"># </w:t>
      </w:r>
      <w:r w:rsidR="00221341">
        <w:rPr>
          <w:rFonts w:ascii="Century Gothic" w:hAnsi="Century Gothic"/>
        </w:rPr>
        <w:t>Amérique du nord</w:t>
      </w:r>
    </w:p>
    <w:p w14:paraId="6F9DF1B8" w14:textId="77777777" w:rsidR="00810CFE" w:rsidRPr="005C199D" w:rsidRDefault="00810CFE" w:rsidP="005C199D">
      <w:pPr>
        <w:pStyle w:val="PrformatHTML"/>
        <w:shd w:val="clear" w:color="auto" w:fill="F6F8FA"/>
        <w:rPr>
          <w:rFonts w:ascii="Consolas" w:hAnsi="Consolas"/>
          <w:color w:val="1F2328"/>
        </w:rPr>
      </w:pPr>
    </w:p>
    <w:p w14:paraId="1B23EC03" w14:textId="194F1530"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0571B610">
        <w:rPr>
          <w:rFonts w:ascii="Century Gothic" w:hAnsi="Century Gothic"/>
        </w:rPr>
        <w:t xml:space="preserve">Trouver une place pour la RPA dans le système bancaire et financier </w:t>
      </w:r>
      <w:r w:rsidR="00E509AA" w:rsidRPr="0571B610">
        <w:rPr>
          <w:rFonts w:ascii="Century Gothic" w:hAnsi="Century Gothic"/>
        </w:rPr>
        <w:t>c</w:t>
      </w:r>
      <w:r w:rsidR="00221341" w:rsidRPr="0571B610">
        <w:rPr>
          <w:rFonts w:ascii="Century Gothic" w:hAnsi="Century Gothic"/>
        </w:rPr>
        <w:t>anadien</w:t>
      </w:r>
    </w:p>
    <w:p w14:paraId="09EC87DD" w14:textId="77777777" w:rsidR="00810CFE" w:rsidRPr="005C199D" w:rsidRDefault="00810CFE" w:rsidP="005C199D">
      <w:pPr>
        <w:pStyle w:val="PrformatHTML"/>
        <w:shd w:val="clear" w:color="auto" w:fill="F6F8FA"/>
        <w:rPr>
          <w:rFonts w:ascii="Consolas" w:hAnsi="Consolas"/>
          <w:color w:val="1F2328"/>
        </w:rPr>
      </w:pPr>
    </w:p>
    <w:p w14:paraId="4C21E111" w14:textId="77777777" w:rsidR="00221341" w:rsidRDefault="00221341" w:rsidP="00221341">
      <w:pPr>
        <w:jc w:val="both"/>
        <w:rPr>
          <w:rFonts w:ascii="Century Gothic" w:hAnsi="Century Gothic"/>
          <w:sz w:val="20"/>
          <w:szCs w:val="20"/>
        </w:rPr>
      </w:pPr>
      <w:r w:rsidRPr="009E797C">
        <w:rPr>
          <w:rFonts w:ascii="Century Gothic" w:hAnsi="Century Gothic"/>
          <w:sz w:val="20"/>
          <w:szCs w:val="20"/>
        </w:rPr>
        <w:t>L'automatisation des p</w:t>
      </w:r>
      <w:r>
        <w:rPr>
          <w:rFonts w:ascii="Century Gothic" w:hAnsi="Century Gothic"/>
          <w:sz w:val="20"/>
          <w:szCs w:val="20"/>
        </w:rPr>
        <w:t>rocessus robotiques (RPA) a la capacité d’impacter durablement</w:t>
      </w:r>
      <w:r w:rsidRPr="009E797C">
        <w:rPr>
          <w:rFonts w:ascii="Century Gothic" w:hAnsi="Century Gothic"/>
          <w:sz w:val="20"/>
          <w:szCs w:val="20"/>
        </w:rPr>
        <w:t xml:space="preserve"> le secteur</w:t>
      </w:r>
      <w:r>
        <w:rPr>
          <w:rFonts w:ascii="Century Gothic" w:hAnsi="Century Gothic"/>
          <w:sz w:val="20"/>
          <w:szCs w:val="20"/>
        </w:rPr>
        <w:t xml:space="preserve"> bancaire et financier canadien. Cette emprunte est déjà visible</w:t>
      </w:r>
      <w:r w:rsidRPr="009E797C">
        <w:rPr>
          <w:rFonts w:ascii="Century Gothic" w:hAnsi="Century Gothic"/>
          <w:sz w:val="20"/>
          <w:szCs w:val="20"/>
        </w:rPr>
        <w:t xml:space="preserve"> notamment à travers l'exemple emblématique de la Royal Bank of Canada</w:t>
      </w:r>
      <w:r>
        <w:rPr>
          <w:rStyle w:val="Appelnotedebasdep"/>
          <w:rFonts w:ascii="Century Gothic" w:hAnsi="Century Gothic"/>
          <w:sz w:val="20"/>
          <w:szCs w:val="20"/>
        </w:rPr>
        <w:footnoteReference w:id="7"/>
      </w:r>
      <w:r w:rsidRPr="009E797C">
        <w:rPr>
          <w:rFonts w:ascii="Century Gothic" w:hAnsi="Century Gothic"/>
          <w:sz w:val="20"/>
          <w:szCs w:val="20"/>
        </w:rPr>
        <w:t xml:space="preserve"> (RBC). Confrontée à des processus opérationnels complexes et répétitifs, la RBC a fait appel à la RPA pour optimiser ses performances et répondre efficacement aux attentes de ses clients. En automatisant des tâches telles que la vérification des données, l'établissement des relevés de compte ou la gestion des demandes clients, la RBC a pu non seulement réduire considérablement le temps de traitement, mais également minimiser le risque d'erreurs humaines et améliorer la précision des données. De plus, la RPA a permis à la banque de réaliser des économies significatives, tant en termes de main-d'œuvre que de coûts opérationnels. Cette transformation numérique, bien qu'encore en cours, positionne déjà la RBC comme une référence en matière d'adoption de la RPA dan</w:t>
      </w:r>
      <w:r>
        <w:rPr>
          <w:rFonts w:ascii="Century Gothic" w:hAnsi="Century Gothic"/>
          <w:sz w:val="20"/>
          <w:szCs w:val="20"/>
        </w:rPr>
        <w:t>s le paysage bancaire canadien.</w:t>
      </w:r>
    </w:p>
    <w:p w14:paraId="4AC428EF" w14:textId="09205206"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009E4FB0">
        <w:rPr>
          <w:rFonts w:ascii="Century Gothic" w:hAnsi="Century Gothic"/>
        </w:rPr>
        <w:t>La RPA au service de l'expérience client dans les télécommunication</w:t>
      </w:r>
      <w:r w:rsidR="00221341">
        <w:rPr>
          <w:rFonts w:ascii="Century Gothic" w:hAnsi="Century Gothic"/>
        </w:rPr>
        <w:t>s</w:t>
      </w:r>
      <w:r w:rsidR="00221341" w:rsidRPr="009E4FB0">
        <w:rPr>
          <w:rFonts w:ascii="Century Gothic" w:hAnsi="Century Gothic"/>
        </w:rPr>
        <w:t xml:space="preserve"> : l'exemple de </w:t>
      </w:r>
      <w:proofErr w:type="spellStart"/>
      <w:r w:rsidR="00221341" w:rsidRPr="009E4FB0">
        <w:rPr>
          <w:rFonts w:ascii="Century Gothic" w:hAnsi="Century Gothic"/>
        </w:rPr>
        <w:t>telus</w:t>
      </w:r>
      <w:proofErr w:type="spellEnd"/>
    </w:p>
    <w:p w14:paraId="37F773C4" w14:textId="77777777" w:rsidR="00810CFE" w:rsidRPr="005C199D" w:rsidRDefault="00810CFE" w:rsidP="005C199D">
      <w:pPr>
        <w:pStyle w:val="PrformatHTML"/>
        <w:shd w:val="clear" w:color="auto" w:fill="F6F8FA"/>
        <w:rPr>
          <w:rFonts w:ascii="Consolas" w:hAnsi="Consolas"/>
          <w:color w:val="1F2328"/>
        </w:rPr>
      </w:pPr>
    </w:p>
    <w:p w14:paraId="626337E8" w14:textId="32E4A87B" w:rsidR="00221341" w:rsidRDefault="00221341" w:rsidP="00221341">
      <w:pPr>
        <w:jc w:val="both"/>
        <w:rPr>
          <w:rFonts w:ascii="Century Gothic" w:hAnsi="Century Gothic"/>
          <w:sz w:val="20"/>
          <w:szCs w:val="20"/>
        </w:rPr>
      </w:pPr>
      <w:r w:rsidRPr="00BD3CF4">
        <w:rPr>
          <w:rFonts w:ascii="Century Gothic" w:hAnsi="Century Gothic"/>
          <w:sz w:val="20"/>
          <w:szCs w:val="20"/>
        </w:rPr>
        <w:t xml:space="preserve">L'industrie canadienne des télécommunications, toujours à la recherche d'innovations pour améliorer l'expérience client, trouve dans </w:t>
      </w:r>
      <w:r w:rsidR="008F40C2">
        <w:rPr>
          <w:rFonts w:ascii="Century Gothic" w:hAnsi="Century Gothic"/>
          <w:sz w:val="20"/>
          <w:szCs w:val="20"/>
        </w:rPr>
        <w:t xml:space="preserve">la </w:t>
      </w:r>
      <w:r w:rsidRPr="00BD3CF4">
        <w:rPr>
          <w:rFonts w:ascii="Century Gothic" w:hAnsi="Century Gothic"/>
          <w:sz w:val="20"/>
          <w:szCs w:val="20"/>
        </w:rPr>
        <w:t>RP</w:t>
      </w:r>
      <w:r w:rsidR="4D7F27A1" w:rsidRPr="00BD3CF4">
        <w:rPr>
          <w:rFonts w:ascii="Century Gothic" w:hAnsi="Century Gothic"/>
          <w:sz w:val="20"/>
          <w:szCs w:val="20"/>
        </w:rPr>
        <w:t>A</w:t>
      </w:r>
      <w:r w:rsidRPr="00BD3CF4">
        <w:rPr>
          <w:rFonts w:ascii="Century Gothic" w:hAnsi="Century Gothic"/>
          <w:sz w:val="20"/>
          <w:szCs w:val="20"/>
        </w:rPr>
        <w:t xml:space="preserve"> un allié de poids. </w:t>
      </w:r>
      <w:proofErr w:type="spellStart"/>
      <w:r w:rsidRPr="00BD3CF4">
        <w:rPr>
          <w:rFonts w:ascii="Century Gothic" w:hAnsi="Century Gothic"/>
          <w:sz w:val="20"/>
          <w:szCs w:val="20"/>
        </w:rPr>
        <w:t>Telus</w:t>
      </w:r>
      <w:proofErr w:type="spellEnd"/>
      <w:r>
        <w:rPr>
          <w:rStyle w:val="Appelnotedebasdep"/>
          <w:rFonts w:ascii="Century Gothic" w:hAnsi="Century Gothic"/>
          <w:sz w:val="20"/>
          <w:szCs w:val="20"/>
        </w:rPr>
        <w:footnoteReference w:id="8"/>
      </w:r>
      <w:r w:rsidRPr="00BD3CF4">
        <w:rPr>
          <w:rFonts w:ascii="Century Gothic" w:hAnsi="Century Gothic"/>
          <w:sz w:val="20"/>
          <w:szCs w:val="20"/>
        </w:rPr>
        <w:t xml:space="preserve">, l'un des plus grands opérateurs télécom du pays, offre un exemple concret de cette intégration. Grâce à la RPA, </w:t>
      </w:r>
      <w:proofErr w:type="spellStart"/>
      <w:r w:rsidRPr="00BD3CF4">
        <w:rPr>
          <w:rFonts w:ascii="Century Gothic" w:hAnsi="Century Gothic"/>
          <w:sz w:val="20"/>
          <w:szCs w:val="20"/>
        </w:rPr>
        <w:t>Telus</w:t>
      </w:r>
      <w:proofErr w:type="spellEnd"/>
      <w:r w:rsidRPr="00BD3CF4">
        <w:rPr>
          <w:rFonts w:ascii="Century Gothic" w:hAnsi="Century Gothic"/>
          <w:sz w:val="20"/>
          <w:szCs w:val="20"/>
        </w:rPr>
        <w:t xml:space="preserve"> a optimisé ses opérations internes, en automatisant des processus répétitifs et laborieux tels que la gestion des abonnements, l'administration des services ou encore le traitement des réclamations. En libérant ses employés de ces tâches chronophages, l'entreprise a pu recentrer </w:t>
      </w:r>
      <w:r w:rsidR="00872607" w:rsidRPr="0571B610">
        <w:rPr>
          <w:rFonts w:ascii="Century Gothic" w:hAnsi="Century Gothic"/>
          <w:sz w:val="20"/>
          <w:szCs w:val="20"/>
        </w:rPr>
        <w:t xml:space="preserve">ses </w:t>
      </w:r>
      <w:r w:rsidRPr="00BD3CF4">
        <w:rPr>
          <w:rFonts w:ascii="Century Gothic" w:hAnsi="Century Gothic"/>
          <w:sz w:val="20"/>
          <w:szCs w:val="20"/>
        </w:rPr>
        <w:t xml:space="preserve">efforts sur des activités à plus forte valeur ajoutée, améliorant ainsi la qualité du service client. De plus, la RPA a permis d'accélérer les réponses aux demandes des clients et d'assurer une plus grande précision dans le traitement des données, augmentant ainsi la satisfaction de la clientèle. </w:t>
      </w:r>
      <w:r>
        <w:rPr>
          <w:rFonts w:ascii="Century Gothic" w:hAnsi="Century Gothic"/>
          <w:sz w:val="20"/>
          <w:szCs w:val="20"/>
        </w:rPr>
        <w:t>Cette illustration démontre bien la capacité de la RP</w:t>
      </w:r>
      <w:r w:rsidRPr="00BD3CF4">
        <w:rPr>
          <w:rFonts w:ascii="Century Gothic" w:hAnsi="Century Gothic"/>
          <w:sz w:val="20"/>
          <w:szCs w:val="20"/>
        </w:rPr>
        <w:t xml:space="preserve">A </w:t>
      </w:r>
      <w:r>
        <w:rPr>
          <w:rFonts w:ascii="Century Gothic" w:hAnsi="Century Gothic"/>
          <w:sz w:val="20"/>
          <w:szCs w:val="20"/>
        </w:rPr>
        <w:t>d’amorcer un processus de transformation et d’automatisation de l’interaction</w:t>
      </w:r>
      <w:r w:rsidRPr="00BD3CF4">
        <w:rPr>
          <w:rFonts w:ascii="Century Gothic" w:hAnsi="Century Gothic"/>
          <w:sz w:val="20"/>
          <w:szCs w:val="20"/>
        </w:rPr>
        <w:t xml:space="preserve"> client dans le </w:t>
      </w:r>
      <w:r>
        <w:rPr>
          <w:rFonts w:ascii="Century Gothic" w:hAnsi="Century Gothic"/>
          <w:sz w:val="20"/>
          <w:szCs w:val="20"/>
        </w:rPr>
        <w:t>secteur des télécommunications.</w:t>
      </w:r>
    </w:p>
    <w:p w14:paraId="1364AC61" w14:textId="6E2434C1" w:rsidR="00221341" w:rsidRPr="005C199D" w:rsidRDefault="005C199D" w:rsidP="005C199D">
      <w:pPr>
        <w:pStyle w:val="PrformatHTML"/>
        <w:shd w:val="clear" w:color="auto" w:fill="F6F8FA"/>
        <w:rPr>
          <w:rFonts w:ascii="Consolas" w:hAnsi="Consolas"/>
          <w:color w:val="1F2328"/>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15DBC630">
        <w:rPr>
          <w:rFonts w:ascii="Century Gothic" w:hAnsi="Century Gothic"/>
        </w:rPr>
        <w:t xml:space="preserve">La RPA </w:t>
      </w:r>
      <w:r w:rsidR="022BF6DC" w:rsidRPr="15DBC630">
        <w:rPr>
          <w:rFonts w:ascii="Century Gothic" w:hAnsi="Century Gothic"/>
        </w:rPr>
        <w:t xml:space="preserve">au </w:t>
      </w:r>
      <w:r w:rsidR="00221341" w:rsidRPr="15DBC630">
        <w:rPr>
          <w:rFonts w:ascii="Century Gothic" w:hAnsi="Century Gothic"/>
        </w:rPr>
        <w:t>secours des commerçants en ligne ?</w:t>
      </w:r>
    </w:p>
    <w:p w14:paraId="1835CAB3" w14:textId="77777777" w:rsidR="00221341" w:rsidRDefault="00221341" w:rsidP="00221341">
      <w:pPr>
        <w:jc w:val="both"/>
        <w:rPr>
          <w:rFonts w:ascii="Century Gothic" w:hAnsi="Century Gothic"/>
          <w:sz w:val="20"/>
          <w:szCs w:val="20"/>
        </w:rPr>
      </w:pPr>
      <w:r>
        <w:rPr>
          <w:rFonts w:ascii="Century Gothic" w:hAnsi="Century Gothic"/>
          <w:sz w:val="20"/>
          <w:szCs w:val="20"/>
        </w:rPr>
        <w:lastRenderedPageBreak/>
        <w:t>Il est important de tenir compte du fait que l</w:t>
      </w:r>
      <w:r w:rsidRPr="009E4FB0">
        <w:rPr>
          <w:rFonts w:ascii="Century Gothic" w:hAnsi="Century Gothic"/>
          <w:sz w:val="20"/>
          <w:szCs w:val="20"/>
        </w:rPr>
        <w:t xml:space="preserve">'essor fulgurant du commerce en ligne a révélé le besoin crucial d'automatiser les processus de vente pour garantir une gestion optimale des transactions. C'est précisément ici que </w:t>
      </w:r>
      <w:r>
        <w:rPr>
          <w:rFonts w:ascii="Century Gothic" w:hAnsi="Century Gothic"/>
          <w:sz w:val="20"/>
          <w:szCs w:val="20"/>
        </w:rPr>
        <w:t>la RPA</w:t>
      </w:r>
      <w:r w:rsidRPr="009E4FB0">
        <w:rPr>
          <w:rFonts w:ascii="Century Gothic" w:hAnsi="Century Gothic"/>
          <w:sz w:val="20"/>
          <w:szCs w:val="20"/>
        </w:rPr>
        <w:t xml:space="preserve"> trouve une place de choix. </w:t>
      </w:r>
      <w:r>
        <w:rPr>
          <w:rFonts w:ascii="Century Gothic" w:hAnsi="Century Gothic"/>
          <w:sz w:val="20"/>
          <w:szCs w:val="20"/>
        </w:rPr>
        <w:t xml:space="preserve">En ce sens, il est possible pour les revendeurs inscrits sur la plateforme canadienne de commerce en ligne </w:t>
      </w:r>
      <w:proofErr w:type="spellStart"/>
      <w:r>
        <w:rPr>
          <w:rFonts w:ascii="Century Gothic" w:hAnsi="Century Gothic"/>
          <w:sz w:val="20"/>
          <w:szCs w:val="20"/>
        </w:rPr>
        <w:t>Shopify</w:t>
      </w:r>
      <w:proofErr w:type="spellEnd"/>
      <w:r>
        <w:rPr>
          <w:rFonts w:ascii="Century Gothic" w:hAnsi="Century Gothic"/>
          <w:sz w:val="20"/>
          <w:szCs w:val="20"/>
        </w:rPr>
        <w:t xml:space="preserve"> de procéder à l</w:t>
      </w:r>
      <w:r w:rsidRPr="009E4FB0">
        <w:rPr>
          <w:rFonts w:ascii="Century Gothic" w:hAnsi="Century Gothic"/>
          <w:sz w:val="20"/>
          <w:szCs w:val="20"/>
        </w:rPr>
        <w:t xml:space="preserve">'intégration de l'application </w:t>
      </w:r>
      <w:r>
        <w:rPr>
          <w:rFonts w:ascii="Century Gothic" w:hAnsi="Century Gothic"/>
          <w:sz w:val="20"/>
          <w:szCs w:val="20"/>
        </w:rPr>
        <w:t>« </w:t>
      </w:r>
      <w:proofErr w:type="spellStart"/>
      <w:r w:rsidRPr="009E4FB0">
        <w:rPr>
          <w:rFonts w:ascii="Century Gothic" w:hAnsi="Century Gothic"/>
          <w:sz w:val="20"/>
          <w:szCs w:val="20"/>
        </w:rPr>
        <w:t>Autopilot</w:t>
      </w:r>
      <w:proofErr w:type="spellEnd"/>
      <w:r w:rsidRPr="009E4FB0">
        <w:rPr>
          <w:rFonts w:ascii="Century Gothic" w:hAnsi="Century Gothic"/>
          <w:sz w:val="20"/>
          <w:szCs w:val="20"/>
        </w:rPr>
        <w:t xml:space="preserve"> </w:t>
      </w:r>
      <w:proofErr w:type="spellStart"/>
      <w:r w:rsidRPr="009E4FB0">
        <w:rPr>
          <w:rFonts w:ascii="Century Gothic" w:hAnsi="Century Gothic"/>
          <w:sz w:val="20"/>
          <w:szCs w:val="20"/>
        </w:rPr>
        <w:t>Your</w:t>
      </w:r>
      <w:proofErr w:type="spellEnd"/>
      <w:r w:rsidRPr="009E4FB0">
        <w:rPr>
          <w:rFonts w:ascii="Century Gothic" w:hAnsi="Century Gothic"/>
          <w:sz w:val="20"/>
          <w:szCs w:val="20"/>
        </w:rPr>
        <w:t xml:space="preserve"> Shop</w:t>
      </w:r>
      <w:r>
        <w:rPr>
          <w:rFonts w:ascii="Century Gothic" w:hAnsi="Century Gothic"/>
          <w:sz w:val="20"/>
          <w:szCs w:val="20"/>
        </w:rPr>
        <w:t xml:space="preserve"> </w:t>
      </w:r>
      <w:proofErr w:type="spellStart"/>
      <w:r>
        <w:rPr>
          <w:rFonts w:ascii="Century Gothic" w:hAnsi="Century Gothic"/>
          <w:sz w:val="20"/>
          <w:szCs w:val="20"/>
        </w:rPr>
        <w:t>with</w:t>
      </w:r>
      <w:proofErr w:type="spellEnd"/>
      <w:r>
        <w:rPr>
          <w:rFonts w:ascii="Century Gothic" w:hAnsi="Century Gothic"/>
          <w:sz w:val="20"/>
          <w:szCs w:val="20"/>
        </w:rPr>
        <w:t xml:space="preserve"> RPA »</w:t>
      </w:r>
      <w:r>
        <w:rPr>
          <w:rStyle w:val="Appelnotedebasdep"/>
          <w:rFonts w:ascii="Century Gothic" w:hAnsi="Century Gothic"/>
          <w:sz w:val="20"/>
          <w:szCs w:val="20"/>
        </w:rPr>
        <w:footnoteReference w:id="9"/>
      </w:r>
      <w:r w:rsidRPr="009E4FB0">
        <w:rPr>
          <w:rFonts w:ascii="Century Gothic" w:hAnsi="Century Gothic"/>
          <w:sz w:val="20"/>
          <w:szCs w:val="20"/>
        </w:rPr>
        <w:t xml:space="preserve">. Cette application se sert de robots logiciels pour automatiser les tâches récurrentes liées à la vente en ligne. Que ce soit la gestion des stocks, le suivi des commandes, l'envoi des factures, ou encore l'interaction avec les clients, tout peut être pris en charge par ces robots. Le recours à la RPA permet ainsi aux marchands de se libérer d'un fardeau opérationnel considérable, leur permettant de se concentrer sur des tâches plus stratégiques. En outre, l'efficacité de ces robots garantit un service rapide, ce qui contribue à l'amélioration de l'expérience client. </w:t>
      </w:r>
    </w:p>
    <w:p w14:paraId="62ADF71D" w14:textId="2B20F9E6"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commentRangeStart w:id="2"/>
      <w:r w:rsidR="00221341">
        <w:rPr>
          <w:rFonts w:ascii="Century Gothic" w:hAnsi="Century Gothic"/>
        </w:rPr>
        <w:t xml:space="preserve">La solution pour une meilleure </w:t>
      </w:r>
      <w:r w:rsidR="00221341" w:rsidRPr="00BD1530">
        <w:rPr>
          <w:rFonts w:ascii="Century Gothic" w:hAnsi="Century Gothic"/>
        </w:rPr>
        <w:t xml:space="preserve">gestion des dossiers patients </w:t>
      </w:r>
      <w:r w:rsidR="00221341">
        <w:rPr>
          <w:rFonts w:ascii="Century Gothic" w:hAnsi="Century Gothic"/>
        </w:rPr>
        <w:t xml:space="preserve">et une réduction de l’inertie administrative </w:t>
      </w:r>
      <w:commentRangeEnd w:id="2"/>
      <w:r w:rsidR="007030E6">
        <w:rPr>
          <w:rStyle w:val="Marquedecommentaire"/>
        </w:rPr>
        <w:commentReference w:id="2"/>
      </w:r>
    </w:p>
    <w:p w14:paraId="2B1FC246" w14:textId="77777777" w:rsidR="00810CFE" w:rsidRPr="005C199D" w:rsidRDefault="00810CFE" w:rsidP="005C199D">
      <w:pPr>
        <w:pStyle w:val="PrformatHTML"/>
        <w:shd w:val="clear" w:color="auto" w:fill="F6F8FA"/>
        <w:rPr>
          <w:rFonts w:ascii="Consolas" w:hAnsi="Consolas"/>
          <w:color w:val="1F2328"/>
        </w:rPr>
      </w:pPr>
    </w:p>
    <w:p w14:paraId="46EDF551" w14:textId="77777777" w:rsidR="00221341" w:rsidRDefault="00221341" w:rsidP="00221341">
      <w:pPr>
        <w:jc w:val="both"/>
        <w:rPr>
          <w:rFonts w:ascii="Century Gothic" w:hAnsi="Century Gothic"/>
          <w:sz w:val="20"/>
          <w:szCs w:val="20"/>
        </w:rPr>
      </w:pPr>
      <w:r w:rsidRPr="00BD1530">
        <w:rPr>
          <w:rFonts w:ascii="Century Gothic" w:hAnsi="Century Gothic"/>
          <w:sz w:val="20"/>
          <w:szCs w:val="20"/>
        </w:rPr>
        <w:t>Aux États-Unis, l'industrie de la santé a commencé à adopter la RPA pour automatiser</w:t>
      </w:r>
      <w:r>
        <w:rPr>
          <w:rFonts w:ascii="Century Gothic" w:hAnsi="Century Gothic"/>
          <w:sz w:val="20"/>
          <w:szCs w:val="20"/>
        </w:rPr>
        <w:t xml:space="preserve"> en profondeur</w:t>
      </w:r>
      <w:r w:rsidRPr="00BD1530">
        <w:rPr>
          <w:rFonts w:ascii="Century Gothic" w:hAnsi="Century Gothic"/>
          <w:sz w:val="20"/>
          <w:szCs w:val="20"/>
        </w:rPr>
        <w:t xml:space="preserve"> la gestion des dossiers patients. Cela comprend le traitement des admissions et des congés, la coordination des rendez-vous, et la facturation. Un </w:t>
      </w:r>
      <w:r>
        <w:rPr>
          <w:rFonts w:ascii="Century Gothic" w:hAnsi="Century Gothic"/>
          <w:sz w:val="20"/>
          <w:szCs w:val="20"/>
        </w:rPr>
        <w:t>cas</w:t>
      </w:r>
      <w:r w:rsidRPr="00BD1530">
        <w:rPr>
          <w:rFonts w:ascii="Century Gothic" w:hAnsi="Century Gothic"/>
          <w:sz w:val="20"/>
          <w:szCs w:val="20"/>
        </w:rPr>
        <w:t xml:space="preserve"> concret serait celui du prestigieux hôpital Cleveland Clinic</w:t>
      </w:r>
      <w:r>
        <w:rPr>
          <w:rStyle w:val="Appelnotedebasdep"/>
          <w:rFonts w:ascii="Century Gothic" w:hAnsi="Century Gothic"/>
          <w:sz w:val="20"/>
          <w:szCs w:val="20"/>
        </w:rPr>
        <w:footnoteReference w:id="10"/>
      </w:r>
      <w:r w:rsidRPr="00BD1530">
        <w:rPr>
          <w:rFonts w:ascii="Century Gothic" w:hAnsi="Century Gothic"/>
          <w:sz w:val="20"/>
          <w:szCs w:val="20"/>
        </w:rPr>
        <w:t xml:space="preserve"> qui a mis en place une plateforme de RPA pour automatiser certains processus administratifs, conduisant à une réduction significative des erreurs humaines et à une amélioration de l'efficacité.</w:t>
      </w:r>
      <w:r>
        <w:rPr>
          <w:rFonts w:ascii="Century Gothic" w:hAnsi="Century Gothic"/>
          <w:sz w:val="20"/>
          <w:szCs w:val="20"/>
        </w:rPr>
        <w:t xml:space="preserve"> </w:t>
      </w:r>
      <w:r w:rsidRPr="00BE0444">
        <w:rPr>
          <w:rFonts w:ascii="Century Gothic" w:hAnsi="Century Gothic"/>
          <w:sz w:val="20"/>
          <w:szCs w:val="20"/>
        </w:rPr>
        <w:t>Avant la pandémie de la COVID-19, la clinique avait déjà mis en place la RPA pour la vérification des assuran</w:t>
      </w:r>
      <w:r>
        <w:rPr>
          <w:rFonts w:ascii="Century Gothic" w:hAnsi="Century Gothic"/>
          <w:sz w:val="20"/>
          <w:szCs w:val="20"/>
        </w:rPr>
        <w:t xml:space="preserve">ces et l'audit des réclamations. </w:t>
      </w:r>
      <w:r w:rsidRPr="00BE0444">
        <w:rPr>
          <w:rFonts w:ascii="Century Gothic" w:hAnsi="Century Gothic"/>
          <w:sz w:val="20"/>
          <w:szCs w:val="20"/>
        </w:rPr>
        <w:t>Cependant, l'impact significatif de la RPA est devenu particulièrement apparent lors de l'apparition de la COVID-19.</w:t>
      </w:r>
      <w:r w:rsidRPr="00BE0444">
        <w:t xml:space="preserve"> </w:t>
      </w:r>
      <w:r w:rsidRPr="00BE0444">
        <w:rPr>
          <w:rFonts w:ascii="Century Gothic" w:hAnsi="Century Gothic"/>
          <w:sz w:val="20"/>
          <w:szCs w:val="20"/>
        </w:rPr>
        <w:t>L'équipe de la Cleveland Clinic a alors décidé d'implémenter des robots assistés pour automatiser le processus d'inscription et d'impression une fois que l'identité du patient a été vérifiée par un humain. Ce système a permis de réduire le temps d'exécution de ces tâches de plusieurs minutes à une quinzaine de secondes, tout en évitant les erreurs d'impression.</w:t>
      </w:r>
    </w:p>
    <w:p w14:paraId="31E8FFD7" w14:textId="0CA4C893"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Optimiser la gestion des ressources humaines, vers la fin des requêtes sans réponse ?</w:t>
      </w:r>
    </w:p>
    <w:p w14:paraId="28AF64AE" w14:textId="77777777" w:rsidR="00810CFE" w:rsidRPr="005C199D" w:rsidRDefault="00810CFE" w:rsidP="005C199D">
      <w:pPr>
        <w:pStyle w:val="PrformatHTML"/>
        <w:shd w:val="clear" w:color="auto" w:fill="F6F8FA"/>
        <w:rPr>
          <w:rFonts w:ascii="Consolas" w:hAnsi="Consolas"/>
          <w:color w:val="1F2328"/>
        </w:rPr>
      </w:pPr>
    </w:p>
    <w:p w14:paraId="52ABA5A9" w14:textId="77777777" w:rsidR="00221341" w:rsidRDefault="00221341" w:rsidP="00221341">
      <w:pPr>
        <w:jc w:val="both"/>
        <w:rPr>
          <w:rFonts w:ascii="Century Gothic" w:hAnsi="Century Gothic"/>
          <w:sz w:val="20"/>
          <w:szCs w:val="20"/>
        </w:rPr>
      </w:pPr>
      <w:r w:rsidRPr="009C67B6">
        <w:rPr>
          <w:rFonts w:ascii="Century Gothic" w:hAnsi="Century Gothic"/>
          <w:sz w:val="20"/>
          <w:szCs w:val="20"/>
        </w:rPr>
        <w:t>En mettant en place une solution RPA,</w:t>
      </w:r>
      <w:r>
        <w:rPr>
          <w:rFonts w:ascii="Century Gothic" w:hAnsi="Century Gothic"/>
          <w:sz w:val="20"/>
          <w:szCs w:val="20"/>
        </w:rPr>
        <w:t xml:space="preserve"> le géant américain</w:t>
      </w:r>
      <w:r w:rsidRPr="009C67B6">
        <w:rPr>
          <w:rFonts w:ascii="Century Gothic" w:hAnsi="Century Gothic"/>
          <w:sz w:val="20"/>
          <w:szCs w:val="20"/>
        </w:rPr>
        <w:t xml:space="preserve"> IBM a</w:t>
      </w:r>
      <w:r>
        <w:rPr>
          <w:rFonts w:ascii="Century Gothic" w:hAnsi="Century Gothic"/>
          <w:sz w:val="20"/>
          <w:szCs w:val="20"/>
        </w:rPr>
        <w:t xml:space="preserve"> su</w:t>
      </w:r>
      <w:r w:rsidRPr="009C67B6">
        <w:rPr>
          <w:rFonts w:ascii="Century Gothic" w:hAnsi="Century Gothic"/>
          <w:sz w:val="20"/>
          <w:szCs w:val="20"/>
        </w:rPr>
        <w:t xml:space="preserve"> automatis</w:t>
      </w:r>
      <w:r>
        <w:rPr>
          <w:rFonts w:ascii="Century Gothic" w:hAnsi="Century Gothic"/>
          <w:sz w:val="20"/>
          <w:szCs w:val="20"/>
        </w:rPr>
        <w:t>er</w:t>
      </w:r>
      <w:r w:rsidRPr="009C67B6">
        <w:rPr>
          <w:rFonts w:ascii="Century Gothic" w:hAnsi="Century Gothic"/>
          <w:sz w:val="20"/>
          <w:szCs w:val="20"/>
        </w:rPr>
        <w:t xml:space="preserve"> divers aspects du processus de recrutement, dont la recherche et la présélection des candidats, ainsi que la planification des entretiens. Avec l'aide de la RPA, IBM </w:t>
      </w:r>
      <w:r>
        <w:rPr>
          <w:rStyle w:val="Appelnotedebasdep"/>
          <w:rFonts w:ascii="Century Gothic" w:hAnsi="Century Gothic"/>
          <w:sz w:val="20"/>
          <w:szCs w:val="20"/>
        </w:rPr>
        <w:footnoteReference w:id="11"/>
      </w:r>
      <w:r w:rsidRPr="009C67B6">
        <w:rPr>
          <w:rFonts w:ascii="Century Gothic" w:hAnsi="Century Gothic"/>
          <w:sz w:val="20"/>
          <w:szCs w:val="20"/>
        </w:rPr>
        <w:t>a pu réduire le temps consacré à ces tâches, permettant aux professionnels des ressources humaines de se concentrer sur des aspects plus nuancés du recrutement tels que l'évaluation de la culture d'entreprise et l'engagement des candidats. De plus, l'automatisation a permis d'éliminer les erreurs humaines inhérentes au processus de recrutement, ce qui a amélioré l'efficacité globale</w:t>
      </w:r>
      <w:r>
        <w:rPr>
          <w:rFonts w:ascii="Century Gothic" w:hAnsi="Century Gothic"/>
          <w:sz w:val="20"/>
          <w:szCs w:val="20"/>
        </w:rPr>
        <w:t xml:space="preserve"> et l'expérience des candidats. </w:t>
      </w:r>
      <w:r w:rsidRPr="009C67B6">
        <w:rPr>
          <w:rFonts w:ascii="Century Gothic" w:hAnsi="Century Gothic"/>
          <w:sz w:val="20"/>
          <w:szCs w:val="20"/>
        </w:rPr>
        <w:t xml:space="preserve">En outre, IBM a utilisé la RPA pour améliorer l'interaction avec les candidats. </w:t>
      </w:r>
      <w:r>
        <w:rPr>
          <w:rFonts w:ascii="Century Gothic" w:hAnsi="Century Gothic"/>
          <w:sz w:val="20"/>
          <w:szCs w:val="20"/>
        </w:rPr>
        <w:t>Cela se matérialise notamment par le fait que</w:t>
      </w:r>
      <w:r w:rsidRPr="009C67B6">
        <w:rPr>
          <w:rFonts w:ascii="Century Gothic" w:hAnsi="Century Gothic"/>
          <w:sz w:val="20"/>
          <w:szCs w:val="20"/>
        </w:rPr>
        <w:t xml:space="preserve"> les candidats </w:t>
      </w:r>
      <w:r>
        <w:rPr>
          <w:rFonts w:ascii="Century Gothic" w:hAnsi="Century Gothic"/>
          <w:sz w:val="20"/>
          <w:szCs w:val="20"/>
        </w:rPr>
        <w:t>peuvent maintenant recevoir</w:t>
      </w:r>
      <w:r w:rsidRPr="009C67B6">
        <w:rPr>
          <w:rFonts w:ascii="Century Gothic" w:hAnsi="Century Gothic"/>
          <w:sz w:val="20"/>
          <w:szCs w:val="20"/>
        </w:rPr>
        <w:t xml:space="preserve"> des mises à jour automatiques sur le statut de leur candidature, ce qui améliore la communication et la transparence. </w:t>
      </w:r>
      <w:r>
        <w:rPr>
          <w:rFonts w:ascii="Century Gothic" w:hAnsi="Century Gothic"/>
          <w:sz w:val="20"/>
          <w:szCs w:val="20"/>
        </w:rPr>
        <w:t>De même</w:t>
      </w:r>
      <w:r w:rsidRPr="009C67B6">
        <w:rPr>
          <w:rFonts w:ascii="Century Gothic" w:hAnsi="Century Gothic"/>
          <w:sz w:val="20"/>
          <w:szCs w:val="20"/>
        </w:rPr>
        <w:t>, la RPA a également permis d'améliorer le processus d'intégration en automatisant les tâches administratives associées à l</w:t>
      </w:r>
      <w:r>
        <w:rPr>
          <w:rFonts w:ascii="Century Gothic" w:hAnsi="Century Gothic"/>
          <w:sz w:val="20"/>
          <w:szCs w:val="20"/>
        </w:rPr>
        <w:t>'embauche de nouveaux employés. De fait, e</w:t>
      </w:r>
      <w:r w:rsidRPr="009C67B6">
        <w:rPr>
          <w:rFonts w:ascii="Century Gothic" w:hAnsi="Century Gothic"/>
          <w:sz w:val="20"/>
          <w:szCs w:val="20"/>
        </w:rPr>
        <w:t>n tirant parti de l'automatisation, IBM a pu transformer son processus de recrutement en une machine bien huilée, capable de gérer efficacement un grand nombre de candidatures tout en maintenant une expérience positive pour les candidats.</w:t>
      </w:r>
    </w:p>
    <w:p w14:paraId="1DFF13F9" w14:textId="6BB6204E" w:rsidR="00221341" w:rsidRPr="005C199D" w:rsidRDefault="005C199D" w:rsidP="005C199D">
      <w:pPr>
        <w:pStyle w:val="PrformatHTML"/>
        <w:shd w:val="clear" w:color="auto" w:fill="F6F8FA"/>
        <w:rPr>
          <w:rFonts w:ascii="Consolas" w:hAnsi="Consolas"/>
          <w:color w:val="1F2328"/>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Commerce et logistique</w:t>
      </w:r>
    </w:p>
    <w:p w14:paraId="5DADE72F" w14:textId="77777777" w:rsidR="00221341" w:rsidRPr="00FA6C97" w:rsidRDefault="00221341" w:rsidP="00221341">
      <w:pPr>
        <w:jc w:val="both"/>
        <w:rPr>
          <w:rFonts w:ascii="Century Gothic" w:hAnsi="Century Gothic"/>
          <w:sz w:val="20"/>
          <w:szCs w:val="20"/>
        </w:rPr>
      </w:pPr>
      <w:r>
        <w:rPr>
          <w:rFonts w:ascii="Century Gothic" w:hAnsi="Century Gothic"/>
          <w:sz w:val="20"/>
          <w:szCs w:val="20"/>
        </w:rPr>
        <w:lastRenderedPageBreak/>
        <w:t xml:space="preserve">La gestion de stock peut s’avérer être un véritable casse-tête surtout dès lors que l’on atteint des échelles de marché telles que celles couvertes par </w:t>
      </w:r>
      <w:proofErr w:type="spellStart"/>
      <w:r>
        <w:rPr>
          <w:rFonts w:ascii="Century Gothic" w:hAnsi="Century Gothic"/>
          <w:sz w:val="20"/>
          <w:szCs w:val="20"/>
        </w:rPr>
        <w:t>Wallmart</w:t>
      </w:r>
      <w:proofErr w:type="spellEnd"/>
      <w:r>
        <w:rPr>
          <w:rStyle w:val="Appelnotedebasdep"/>
          <w:rFonts w:ascii="Century Gothic" w:hAnsi="Century Gothic"/>
          <w:sz w:val="20"/>
          <w:szCs w:val="20"/>
        </w:rPr>
        <w:footnoteReference w:id="12"/>
      </w:r>
      <w:r>
        <w:rPr>
          <w:rFonts w:ascii="Century Gothic" w:hAnsi="Century Gothic"/>
          <w:sz w:val="20"/>
          <w:szCs w:val="20"/>
        </w:rPr>
        <w:t>, la célèbre chaine de commerce américaine. Face à ce défi logistique et e</w:t>
      </w:r>
      <w:r w:rsidRPr="00FA6C97">
        <w:rPr>
          <w:rFonts w:ascii="Century Gothic" w:hAnsi="Century Gothic"/>
          <w:sz w:val="20"/>
          <w:szCs w:val="20"/>
        </w:rPr>
        <w:t xml:space="preserve">n recourant à la RPA pour automatiser le suivi des stocks, Walmart a </w:t>
      </w:r>
      <w:r>
        <w:rPr>
          <w:rFonts w:ascii="Century Gothic" w:hAnsi="Century Gothic"/>
          <w:sz w:val="20"/>
          <w:szCs w:val="20"/>
        </w:rPr>
        <w:t>su améliorer</w:t>
      </w:r>
      <w:r w:rsidRPr="00FA6C97">
        <w:rPr>
          <w:rFonts w:ascii="Century Gothic" w:hAnsi="Century Gothic"/>
          <w:sz w:val="20"/>
          <w:szCs w:val="20"/>
        </w:rPr>
        <w:t xml:space="preserve"> l'exactitude de la gestion des stocks, évitant ainsi des situations problématiques comme les surs</w:t>
      </w:r>
      <w:r>
        <w:rPr>
          <w:rFonts w:ascii="Century Gothic" w:hAnsi="Century Gothic"/>
          <w:sz w:val="20"/>
          <w:szCs w:val="20"/>
        </w:rPr>
        <w:t xml:space="preserve">tocks ou les ruptures de stock. </w:t>
      </w:r>
      <w:r w:rsidRPr="00FA6C97">
        <w:rPr>
          <w:rFonts w:ascii="Century Gothic" w:hAnsi="Century Gothic"/>
          <w:sz w:val="20"/>
          <w:szCs w:val="20"/>
        </w:rPr>
        <w:t xml:space="preserve">La RPA permet d'automatiser un ensemble de tâches critiques pour le suivi des stocks, </w:t>
      </w:r>
      <w:r>
        <w:rPr>
          <w:rFonts w:ascii="Century Gothic" w:hAnsi="Century Gothic"/>
          <w:sz w:val="20"/>
          <w:szCs w:val="20"/>
        </w:rPr>
        <w:t>allant du</w:t>
      </w:r>
      <w:r w:rsidRPr="00FA6C97">
        <w:rPr>
          <w:rFonts w:ascii="Century Gothic" w:hAnsi="Century Gothic"/>
          <w:sz w:val="20"/>
          <w:szCs w:val="20"/>
        </w:rPr>
        <w:t xml:space="preserve"> réapprovisionn</w:t>
      </w:r>
      <w:r>
        <w:rPr>
          <w:rFonts w:ascii="Century Gothic" w:hAnsi="Century Gothic"/>
          <w:sz w:val="20"/>
          <w:szCs w:val="20"/>
        </w:rPr>
        <w:t xml:space="preserve">ement automatique des articles au </w:t>
      </w:r>
      <w:r w:rsidRPr="00FA6C97">
        <w:rPr>
          <w:rFonts w:ascii="Century Gothic" w:hAnsi="Century Gothic"/>
          <w:sz w:val="20"/>
          <w:szCs w:val="20"/>
        </w:rPr>
        <w:t xml:space="preserve">suivi des tendances de vente pour prévoir les besoins futurs en stock </w:t>
      </w:r>
      <w:r>
        <w:rPr>
          <w:rFonts w:ascii="Century Gothic" w:hAnsi="Century Gothic"/>
          <w:sz w:val="20"/>
          <w:szCs w:val="20"/>
        </w:rPr>
        <w:t>en passant par</w:t>
      </w:r>
      <w:r w:rsidRPr="00FA6C97">
        <w:rPr>
          <w:rFonts w:ascii="Century Gothic" w:hAnsi="Century Gothic"/>
          <w:sz w:val="20"/>
          <w:szCs w:val="20"/>
        </w:rPr>
        <w:t xml:space="preserve"> le signalement rapide des anomalies. En résulte une gestion plus précise et efficace de l'inventaire qui a un impact direct sur la satisfaction du client.</w:t>
      </w:r>
      <w:r>
        <w:rPr>
          <w:rFonts w:ascii="Century Gothic" w:hAnsi="Century Gothic"/>
          <w:sz w:val="20"/>
          <w:szCs w:val="20"/>
        </w:rPr>
        <w:t xml:space="preserve"> </w:t>
      </w:r>
      <w:r w:rsidRPr="00FA6C97">
        <w:rPr>
          <w:rFonts w:ascii="Century Gothic" w:hAnsi="Century Gothic"/>
          <w:sz w:val="20"/>
          <w:szCs w:val="20"/>
        </w:rPr>
        <w:t xml:space="preserve">Par ailleurs, l'introduction de la RPA a permis à Walmart de réduire les coûts associés </w:t>
      </w:r>
      <w:r w:rsidR="4220E654" w:rsidRPr="00FA6C97">
        <w:rPr>
          <w:rFonts w:ascii="Century Gothic" w:hAnsi="Century Gothic"/>
          <w:sz w:val="20"/>
          <w:szCs w:val="20"/>
        </w:rPr>
        <w:t>au surstockage</w:t>
      </w:r>
      <w:r w:rsidRPr="00FA6C97">
        <w:rPr>
          <w:rFonts w:ascii="Century Gothic" w:hAnsi="Century Gothic"/>
          <w:sz w:val="20"/>
          <w:szCs w:val="20"/>
        </w:rPr>
        <w:t xml:space="preserve"> et aux ruptures de stock, améliorant ainsi sa rentabilité. Cette amélioration est due au fait que la RPA permet une meilleure synchronisation entre la demande des clients et le stock disponible, optimisant ainsi les coûts d'inventaire.</w:t>
      </w:r>
    </w:p>
    <w:p w14:paraId="738AEAF6" w14:textId="77777777" w:rsidR="00221341" w:rsidRPr="00FA6C97" w:rsidRDefault="00221341" w:rsidP="00221341">
      <w:pPr>
        <w:jc w:val="both"/>
        <w:rPr>
          <w:rFonts w:ascii="Century Gothic" w:hAnsi="Century Gothic"/>
          <w:sz w:val="20"/>
          <w:szCs w:val="20"/>
        </w:rPr>
      </w:pPr>
    </w:p>
    <w:p w14:paraId="3364C6FE" w14:textId="62226AF3"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 xml:space="preserve"># </w:t>
      </w:r>
      <w:r w:rsidR="00221341">
        <w:rPr>
          <w:rFonts w:ascii="Century Gothic" w:hAnsi="Century Gothic"/>
        </w:rPr>
        <w:t>Europe</w:t>
      </w:r>
    </w:p>
    <w:p w14:paraId="5D6DDFBE" w14:textId="77777777" w:rsidR="00810CFE" w:rsidRPr="005C199D" w:rsidRDefault="00810CFE" w:rsidP="005C199D">
      <w:pPr>
        <w:pStyle w:val="PrformatHTML"/>
        <w:shd w:val="clear" w:color="auto" w:fill="F6F8FA"/>
        <w:rPr>
          <w:rFonts w:ascii="Consolas" w:hAnsi="Consolas"/>
          <w:color w:val="1F2328"/>
        </w:rPr>
      </w:pPr>
    </w:p>
    <w:p w14:paraId="06D0143E" w14:textId="017476F1"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sidRPr="51D9C604">
        <w:rPr>
          <w:rFonts w:ascii="Century Gothic" w:hAnsi="Century Gothic"/>
        </w:rPr>
        <w:t>La santé publique un domaine propice à l’expansion de la RPA</w:t>
      </w:r>
    </w:p>
    <w:p w14:paraId="6C03A01D" w14:textId="77777777" w:rsidR="00810CFE" w:rsidRPr="005C199D" w:rsidRDefault="00810CFE" w:rsidP="005C199D">
      <w:pPr>
        <w:pStyle w:val="PrformatHTML"/>
        <w:shd w:val="clear" w:color="auto" w:fill="F6F8FA"/>
        <w:rPr>
          <w:rFonts w:ascii="Consolas" w:hAnsi="Consolas"/>
          <w:color w:val="1F2328"/>
        </w:rPr>
      </w:pPr>
    </w:p>
    <w:p w14:paraId="77A550D5" w14:textId="77777777" w:rsidR="00221341" w:rsidRPr="0040311B" w:rsidRDefault="00221341" w:rsidP="00221341">
      <w:pPr>
        <w:jc w:val="both"/>
        <w:rPr>
          <w:rFonts w:ascii="Century Gothic" w:hAnsi="Century Gothic"/>
          <w:sz w:val="20"/>
          <w:szCs w:val="20"/>
        </w:rPr>
      </w:pPr>
      <w:r w:rsidRPr="0040311B">
        <w:rPr>
          <w:rFonts w:ascii="Century Gothic" w:hAnsi="Century Gothic"/>
          <w:sz w:val="20"/>
          <w:szCs w:val="20"/>
        </w:rPr>
        <w:t>L'AP-HP (Assistance Publique - Hôpitaux de Paris)</w:t>
      </w:r>
      <w:r>
        <w:rPr>
          <w:rStyle w:val="Appelnotedebasdep"/>
          <w:rFonts w:ascii="Century Gothic" w:hAnsi="Century Gothic"/>
          <w:sz w:val="20"/>
          <w:szCs w:val="20"/>
        </w:rPr>
        <w:footnoteReference w:id="13"/>
      </w:r>
      <w:r w:rsidRPr="0040311B">
        <w:rPr>
          <w:rFonts w:ascii="Century Gothic" w:hAnsi="Century Gothic"/>
          <w:sz w:val="20"/>
          <w:szCs w:val="20"/>
        </w:rPr>
        <w:t>, en tant que réseau hospitalier de premier plan en France, s'est engagée à exploiter les avantages de la RPA, particulièrement dans la gestion des dossiers patients. Les robots peuvent non seulement numériser et classer des documents, mais aussi vérifier l'exactitude des informations, une tâche qui serait fastidieuse et sujette à erreurs si elle était effectuée manuellement. Cela permet une consolidation efficace des données, facilitant leur accès pour les professionnels de la santé et améliorant l'exactitude du diagnostic et du traitement. De plus, la possibilité de rechercher rapidement les dossiers des patients réduit le temps d'attente pour les patients et augmente leur satisfaction. À long terme, l'AP-HP envisage une application plus large de la RPA, y compris la surveillance des médicaments, l'aide à la planification des rendez-vous, et même le soutien à la recherche clinique.</w:t>
      </w:r>
    </w:p>
    <w:p w14:paraId="1C1AF211" w14:textId="74BCB708"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Vers une a</w:t>
      </w:r>
      <w:r w:rsidR="00221341" w:rsidRPr="0040311B">
        <w:rPr>
          <w:rFonts w:ascii="Century Gothic" w:hAnsi="Century Gothic"/>
        </w:rPr>
        <w:t>utomatisation de la gestion des réclamations</w:t>
      </w:r>
      <w:r w:rsidR="00221341">
        <w:rPr>
          <w:rFonts w:ascii="Century Gothic" w:hAnsi="Century Gothic"/>
        </w:rPr>
        <w:t xml:space="preserve"> en assurance</w:t>
      </w:r>
    </w:p>
    <w:p w14:paraId="06C6AF89" w14:textId="77777777" w:rsidR="00810CFE" w:rsidRPr="005C199D" w:rsidRDefault="00810CFE" w:rsidP="005C199D">
      <w:pPr>
        <w:pStyle w:val="PrformatHTML"/>
        <w:shd w:val="clear" w:color="auto" w:fill="F6F8FA"/>
        <w:rPr>
          <w:rFonts w:ascii="Consolas" w:hAnsi="Consolas"/>
          <w:color w:val="1F2328"/>
        </w:rPr>
      </w:pPr>
    </w:p>
    <w:p w14:paraId="50C54539" w14:textId="77777777" w:rsidR="00221341" w:rsidRPr="0040311B" w:rsidRDefault="00221341" w:rsidP="00221341">
      <w:pPr>
        <w:jc w:val="both"/>
        <w:rPr>
          <w:rFonts w:ascii="Century Gothic" w:hAnsi="Century Gothic"/>
          <w:sz w:val="20"/>
          <w:szCs w:val="20"/>
        </w:rPr>
      </w:pPr>
      <w:r w:rsidRPr="0040311B">
        <w:rPr>
          <w:rFonts w:ascii="Century Gothic" w:hAnsi="Century Gothic"/>
          <w:sz w:val="20"/>
          <w:szCs w:val="20"/>
        </w:rPr>
        <w:t>L'assureur français AXA</w:t>
      </w:r>
      <w:r>
        <w:rPr>
          <w:rStyle w:val="Appelnotedebasdep"/>
          <w:rFonts w:ascii="Century Gothic" w:hAnsi="Century Gothic"/>
          <w:sz w:val="20"/>
          <w:szCs w:val="20"/>
        </w:rPr>
        <w:footnoteReference w:id="14"/>
      </w:r>
      <w:r w:rsidRPr="0040311B">
        <w:rPr>
          <w:rFonts w:ascii="Century Gothic" w:hAnsi="Century Gothic"/>
          <w:sz w:val="20"/>
          <w:szCs w:val="20"/>
        </w:rPr>
        <w:t xml:space="preserve"> a </w:t>
      </w:r>
      <w:r>
        <w:rPr>
          <w:rFonts w:ascii="Century Gothic" w:hAnsi="Century Gothic"/>
          <w:sz w:val="20"/>
          <w:szCs w:val="20"/>
        </w:rPr>
        <w:t>intégré</w:t>
      </w:r>
      <w:r w:rsidRPr="0040311B">
        <w:rPr>
          <w:rFonts w:ascii="Century Gothic" w:hAnsi="Century Gothic"/>
          <w:sz w:val="20"/>
          <w:szCs w:val="20"/>
        </w:rPr>
        <w:t xml:space="preserve"> une utilisation </w:t>
      </w:r>
      <w:r>
        <w:rPr>
          <w:rFonts w:ascii="Century Gothic" w:hAnsi="Century Gothic"/>
          <w:sz w:val="20"/>
          <w:szCs w:val="20"/>
        </w:rPr>
        <w:t>pertinente</w:t>
      </w:r>
      <w:r w:rsidRPr="0040311B">
        <w:rPr>
          <w:rFonts w:ascii="Century Gothic" w:hAnsi="Century Gothic"/>
          <w:sz w:val="20"/>
          <w:szCs w:val="20"/>
        </w:rPr>
        <w:t xml:space="preserve"> de la RPA dans le processus de gestion des réclamations. Non seulement </w:t>
      </w:r>
      <w:r>
        <w:rPr>
          <w:rFonts w:ascii="Century Gothic" w:hAnsi="Century Gothic"/>
          <w:sz w:val="20"/>
          <w:szCs w:val="20"/>
        </w:rPr>
        <w:t>les outils d’automatisation ici</w:t>
      </w:r>
      <w:r w:rsidRPr="0040311B">
        <w:rPr>
          <w:rFonts w:ascii="Century Gothic" w:hAnsi="Century Gothic"/>
          <w:sz w:val="20"/>
          <w:szCs w:val="20"/>
        </w:rPr>
        <w:t xml:space="preserve"> peuvent </w:t>
      </w:r>
      <w:r>
        <w:rPr>
          <w:rFonts w:ascii="Century Gothic" w:hAnsi="Century Gothic"/>
          <w:sz w:val="20"/>
          <w:szCs w:val="20"/>
        </w:rPr>
        <w:t>optimiser</w:t>
      </w:r>
      <w:r w:rsidRPr="0040311B">
        <w:rPr>
          <w:rFonts w:ascii="Century Gothic" w:hAnsi="Century Gothic"/>
          <w:sz w:val="20"/>
          <w:szCs w:val="20"/>
        </w:rPr>
        <w:t xml:space="preserve"> le processus d'évaluation des réclamations, mais ils peuvent également détecter les réclamations frauduleuses en analysant les schémas de données, une tâche qui serait difficile à accomplir pour un humain. Par ailleurs, l'efficacité accrue de la RPA a également un impact positif sur le service à la clientèle : avec des délais de traitement plus courts, les clients peuvent recevoir leurs paiements plus rapidement, ce qui améliore leur satisfaction et renforce leur confiance envers l'assureur. AXA envisage également l'utilisation de la RPA pour automatiser d'autres processus internes, tels que la gestion des polices d'assurance et la préparation des rapports financiers, ouvrant ainsi la voie à une transformation numéri</w:t>
      </w:r>
      <w:r>
        <w:rPr>
          <w:rFonts w:ascii="Century Gothic" w:hAnsi="Century Gothic"/>
          <w:sz w:val="20"/>
          <w:szCs w:val="20"/>
        </w:rPr>
        <w:t>que plus large de l'entreprise.</w:t>
      </w:r>
    </w:p>
    <w:p w14:paraId="3AFD8DC0" w14:textId="0F48D78A" w:rsidR="00221341" w:rsidRPr="005C199D" w:rsidRDefault="005C199D" w:rsidP="005C199D">
      <w:pPr>
        <w:pStyle w:val="PrformatHTML"/>
        <w:shd w:val="clear" w:color="auto" w:fill="F6F8FA"/>
        <w:rPr>
          <w:rFonts w:ascii="Consolas" w:hAnsi="Consolas"/>
          <w:color w:val="1F2328"/>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Pour une plus large couverture des services p</w:t>
      </w:r>
      <w:r w:rsidR="00221341" w:rsidRPr="0040311B">
        <w:rPr>
          <w:rFonts w:ascii="Century Gothic" w:hAnsi="Century Gothic"/>
        </w:rPr>
        <w:t>ublic : Automatis</w:t>
      </w:r>
      <w:r w:rsidR="00221341">
        <w:rPr>
          <w:rFonts w:ascii="Century Gothic" w:hAnsi="Century Gothic"/>
        </w:rPr>
        <w:t>ation des services aux citoyens</w:t>
      </w:r>
    </w:p>
    <w:p w14:paraId="2C33C3C3" w14:textId="77777777" w:rsidR="00221341" w:rsidRDefault="00221341" w:rsidP="00221341">
      <w:pPr>
        <w:jc w:val="both"/>
        <w:rPr>
          <w:rFonts w:ascii="Century Gothic" w:hAnsi="Century Gothic"/>
          <w:sz w:val="20"/>
          <w:szCs w:val="20"/>
        </w:rPr>
      </w:pPr>
      <w:r w:rsidRPr="0040311B">
        <w:rPr>
          <w:rFonts w:ascii="Century Gothic" w:hAnsi="Century Gothic"/>
          <w:sz w:val="20"/>
          <w:szCs w:val="20"/>
        </w:rPr>
        <w:lastRenderedPageBreak/>
        <w:t xml:space="preserve">La Direction Générale des Finances Publiques </w:t>
      </w:r>
      <w:r>
        <w:rPr>
          <w:rFonts w:ascii="Century Gothic" w:hAnsi="Century Gothic"/>
          <w:sz w:val="20"/>
          <w:szCs w:val="20"/>
        </w:rPr>
        <w:t>française</w:t>
      </w:r>
      <w:r>
        <w:rPr>
          <w:rStyle w:val="Appelnotedebasdep"/>
          <w:rFonts w:ascii="Century Gothic" w:hAnsi="Century Gothic"/>
          <w:sz w:val="20"/>
          <w:szCs w:val="20"/>
        </w:rPr>
        <w:footnoteReference w:id="15"/>
      </w:r>
      <w:r>
        <w:rPr>
          <w:rFonts w:ascii="Century Gothic" w:hAnsi="Century Gothic"/>
          <w:sz w:val="20"/>
          <w:szCs w:val="20"/>
        </w:rPr>
        <w:t xml:space="preserve"> </w:t>
      </w:r>
      <w:r w:rsidRPr="0040311B">
        <w:rPr>
          <w:rFonts w:ascii="Century Gothic" w:hAnsi="Century Gothic"/>
          <w:sz w:val="20"/>
          <w:szCs w:val="20"/>
        </w:rPr>
        <w:t>(DGFiP) illustre comment le secteur public en France peut bénéficier de l'utilisation de la RPA. En automatisant la collecte et le traitement des informations fiscales, la DGFiP a non seulement réduit le risque d'erreurs, mais a également accéléré les processus décisionnels. Cela se traduit par une amélioration du service pour les citoyens, car ils peuvent obtenir des réponses plus rapidement et plus précisément. En outre, la RPA pourrait également être utilisée pour améliorer l'efficacité de l'audit interne et du contrôle fiscal, contribuant ainsi à une meilleure gestion des finances publiques. A l'avenir, la DGFiP envisage d'étendre l'utilisation de la RPA à d'autres domaines, tels que le contrôle de l'exactitude des déclarations de revenus ou la prévention de la fraude fiscale.</w:t>
      </w:r>
    </w:p>
    <w:p w14:paraId="58E9CE7B" w14:textId="1C5F49C9"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Des entreprises britanniques spécialisées dans la mise à disposition de solutions de RPA</w:t>
      </w:r>
    </w:p>
    <w:p w14:paraId="0E9E540D" w14:textId="77777777" w:rsidR="00810CFE" w:rsidRPr="005C199D" w:rsidRDefault="00810CFE" w:rsidP="005C199D">
      <w:pPr>
        <w:pStyle w:val="PrformatHTML"/>
        <w:shd w:val="clear" w:color="auto" w:fill="F6F8FA"/>
        <w:rPr>
          <w:rFonts w:ascii="Consolas" w:hAnsi="Consolas"/>
          <w:color w:val="1F2328"/>
        </w:rPr>
      </w:pPr>
    </w:p>
    <w:p w14:paraId="1CA318D5" w14:textId="77777777" w:rsidR="00221341" w:rsidRDefault="00221341" w:rsidP="00221341">
      <w:pPr>
        <w:jc w:val="both"/>
        <w:rPr>
          <w:rFonts w:ascii="Century Gothic" w:hAnsi="Century Gothic"/>
          <w:sz w:val="20"/>
          <w:szCs w:val="20"/>
        </w:rPr>
      </w:pPr>
      <w:r w:rsidRPr="00A95775">
        <w:rPr>
          <w:rFonts w:ascii="Century Gothic" w:hAnsi="Century Gothic"/>
          <w:sz w:val="20"/>
          <w:szCs w:val="20"/>
        </w:rPr>
        <w:t>L'entreprise SS&amp;C BLUE PRISM</w:t>
      </w:r>
      <w:r>
        <w:rPr>
          <w:rStyle w:val="Appelnotedebasdep"/>
          <w:rFonts w:ascii="Century Gothic" w:hAnsi="Century Gothic"/>
          <w:sz w:val="20"/>
          <w:szCs w:val="20"/>
        </w:rPr>
        <w:footnoteReference w:id="16"/>
      </w:r>
      <w:r w:rsidRPr="00A95775">
        <w:rPr>
          <w:rFonts w:ascii="Century Gothic" w:hAnsi="Century Gothic"/>
          <w:sz w:val="20"/>
          <w:szCs w:val="20"/>
        </w:rPr>
        <w:t xml:space="preserve"> se positionne comme un acteur majeur dans le développeme</w:t>
      </w:r>
      <w:r>
        <w:rPr>
          <w:rFonts w:ascii="Century Gothic" w:hAnsi="Century Gothic"/>
          <w:sz w:val="20"/>
          <w:szCs w:val="20"/>
        </w:rPr>
        <w:t>nt et la diffusion de la RPA dans le monde</w:t>
      </w:r>
      <w:r w:rsidRPr="00A95775">
        <w:rPr>
          <w:rFonts w:ascii="Century Gothic" w:hAnsi="Century Gothic"/>
          <w:sz w:val="20"/>
          <w:szCs w:val="20"/>
        </w:rPr>
        <w:t xml:space="preserve">. Elle s'est distinguée en proposant à de nombreuses sociétés ses outils innovants tels que Blue </w:t>
      </w:r>
      <w:proofErr w:type="spellStart"/>
      <w:r w:rsidRPr="00A95775">
        <w:rPr>
          <w:rFonts w:ascii="Century Gothic" w:hAnsi="Century Gothic"/>
          <w:sz w:val="20"/>
          <w:szCs w:val="20"/>
        </w:rPr>
        <w:t>Prism</w:t>
      </w:r>
      <w:proofErr w:type="spellEnd"/>
      <w:r w:rsidRPr="00A95775">
        <w:rPr>
          <w:rFonts w:ascii="Century Gothic" w:hAnsi="Century Gothic"/>
          <w:sz w:val="20"/>
          <w:szCs w:val="20"/>
        </w:rPr>
        <w:t xml:space="preserve"> Cloud SaaS, une solution entièrement gérée et hébergée offrant un ensemble d'avantages sans inconvénients, et </w:t>
      </w:r>
      <w:proofErr w:type="spellStart"/>
      <w:r w:rsidRPr="00A95775">
        <w:rPr>
          <w:rFonts w:ascii="Century Gothic" w:hAnsi="Century Gothic"/>
          <w:sz w:val="20"/>
          <w:szCs w:val="20"/>
        </w:rPr>
        <w:t>Robotic</w:t>
      </w:r>
      <w:proofErr w:type="spellEnd"/>
      <w:r w:rsidRPr="00A95775">
        <w:rPr>
          <w:rFonts w:ascii="Century Gothic" w:hAnsi="Century Gothic"/>
          <w:sz w:val="20"/>
          <w:szCs w:val="20"/>
        </w:rPr>
        <w:t xml:space="preserve"> Operating Model (ROM), un modèle opérationnel éprouvé permettant de déployer, gérer et développer efficacement leur programme </w:t>
      </w:r>
      <w:r>
        <w:rPr>
          <w:rFonts w:ascii="Century Gothic" w:hAnsi="Century Gothic"/>
          <w:sz w:val="20"/>
          <w:szCs w:val="20"/>
        </w:rPr>
        <w:t xml:space="preserve">d'automatisation intelligente. </w:t>
      </w:r>
      <w:r w:rsidRPr="00A95775">
        <w:rPr>
          <w:rFonts w:ascii="Century Gothic" w:hAnsi="Century Gothic"/>
          <w:sz w:val="20"/>
          <w:szCs w:val="20"/>
        </w:rPr>
        <w:t>Considérant la variété et la polyvalence des solutions proposées par cette entreprise, elle dessert une large gamme de clients</w:t>
      </w:r>
      <w:r>
        <w:rPr>
          <w:rStyle w:val="Appelnotedebasdep"/>
          <w:rFonts w:ascii="Century Gothic" w:hAnsi="Century Gothic"/>
          <w:sz w:val="20"/>
          <w:szCs w:val="20"/>
        </w:rPr>
        <w:footnoteReference w:id="17"/>
      </w:r>
      <w:r w:rsidRPr="00A95775">
        <w:rPr>
          <w:rFonts w:ascii="Century Gothic" w:hAnsi="Century Gothic"/>
          <w:sz w:val="20"/>
          <w:szCs w:val="20"/>
        </w:rPr>
        <w:t xml:space="preserve">, englobant les secteurs bancaires, financiers, industriels, publics et des télécommunications. </w:t>
      </w:r>
      <w:r>
        <w:rPr>
          <w:rFonts w:ascii="Century Gothic" w:hAnsi="Century Gothic"/>
          <w:sz w:val="20"/>
          <w:szCs w:val="20"/>
        </w:rPr>
        <w:t>Pour preuve,</w:t>
      </w:r>
      <w:r w:rsidRPr="00A95775">
        <w:rPr>
          <w:rFonts w:ascii="Century Gothic" w:hAnsi="Century Gothic"/>
          <w:sz w:val="20"/>
          <w:szCs w:val="20"/>
        </w:rPr>
        <w:t xml:space="preserve"> l'une de ses ambitions majeures est de stimuler la transformation digitale des institutions bancaires et financi</w:t>
      </w:r>
      <w:r>
        <w:rPr>
          <w:rFonts w:ascii="Century Gothic" w:hAnsi="Century Gothic"/>
          <w:sz w:val="20"/>
          <w:szCs w:val="20"/>
        </w:rPr>
        <w:t xml:space="preserve">ères grâce à l'automatisation. </w:t>
      </w:r>
      <w:r w:rsidRPr="00A95775">
        <w:rPr>
          <w:rFonts w:ascii="Century Gothic" w:hAnsi="Century Gothic"/>
          <w:sz w:val="20"/>
          <w:szCs w:val="20"/>
        </w:rPr>
        <w:t xml:space="preserve">Dans le secteur des télécommunications, elle envisage d'utiliser l'automatisation pour moderniser des modèles opérationnels parfois obsolètes, afin de fournir de </w:t>
      </w:r>
      <w:r w:rsidR="67532C33" w:rsidRPr="00A95775">
        <w:rPr>
          <w:rFonts w:ascii="Century Gothic" w:hAnsi="Century Gothic"/>
          <w:sz w:val="20"/>
          <w:szCs w:val="20"/>
        </w:rPr>
        <w:t>nouveaux services omnicanals</w:t>
      </w:r>
      <w:r w:rsidRPr="00A95775">
        <w:rPr>
          <w:rFonts w:ascii="Century Gothic" w:hAnsi="Century Gothic"/>
          <w:sz w:val="20"/>
          <w:szCs w:val="20"/>
        </w:rPr>
        <w:t xml:space="preserve"> qui accompagneront l'avènement de la 5G et de l'Internet des Objets (IoT). Cette stratégie lui permettra de répondre aux attentes grandissantes des clie</w:t>
      </w:r>
      <w:r>
        <w:rPr>
          <w:rFonts w:ascii="Century Gothic" w:hAnsi="Century Gothic"/>
          <w:sz w:val="20"/>
          <w:szCs w:val="20"/>
        </w:rPr>
        <w:t xml:space="preserve">nts. </w:t>
      </w:r>
      <w:r w:rsidRPr="00A95775">
        <w:rPr>
          <w:rFonts w:ascii="Century Gothic" w:hAnsi="Century Gothic"/>
          <w:sz w:val="20"/>
          <w:szCs w:val="20"/>
        </w:rPr>
        <w:t>Pour le secteur industriel, confronté à des défis tels que les conditions changeantes du marché, les pénuries de compétences et l'apparition de nouveaux concurrents,</w:t>
      </w:r>
      <w:r>
        <w:rPr>
          <w:rFonts w:ascii="Century Gothic" w:hAnsi="Century Gothic"/>
          <w:sz w:val="20"/>
          <w:szCs w:val="20"/>
        </w:rPr>
        <w:t xml:space="preserve"> il apparait évident que</w:t>
      </w:r>
      <w:r w:rsidRPr="00A95775">
        <w:rPr>
          <w:rFonts w:ascii="Century Gothic" w:hAnsi="Century Gothic"/>
          <w:sz w:val="20"/>
          <w:szCs w:val="20"/>
        </w:rPr>
        <w:t xml:space="preserve"> l'heure est résolument au changement. C'est dans ce contexte que SS&amp;C BLUE PRISM envisage d'apporter sa contribution grâce à la RPA, permettant une transformation </w:t>
      </w:r>
      <w:r>
        <w:rPr>
          <w:rFonts w:ascii="Century Gothic" w:hAnsi="Century Gothic"/>
          <w:sz w:val="20"/>
          <w:szCs w:val="20"/>
        </w:rPr>
        <w:t xml:space="preserve">numérique soutenue et efficace. La jonction de cette vision aux capacités techniques reconnues de cette entreprise lui a ainsi permis de tisser un vaste réseau de partenaires à l’instar de </w:t>
      </w:r>
      <w:proofErr w:type="spellStart"/>
      <w:r>
        <w:rPr>
          <w:rFonts w:ascii="Century Gothic" w:hAnsi="Century Gothic"/>
          <w:sz w:val="20"/>
          <w:szCs w:val="20"/>
        </w:rPr>
        <w:t>microsoft</w:t>
      </w:r>
      <w:proofErr w:type="spellEnd"/>
      <w:r>
        <w:rPr>
          <w:rFonts w:ascii="Century Gothic" w:hAnsi="Century Gothic"/>
          <w:sz w:val="20"/>
          <w:szCs w:val="20"/>
        </w:rPr>
        <w:t>, IBM ou encore google.</w:t>
      </w:r>
    </w:p>
    <w:p w14:paraId="37FC562E" w14:textId="28D9FB9F"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sidR="00221341">
        <w:rPr>
          <w:rFonts w:ascii="Century Gothic" w:hAnsi="Century Gothic"/>
        </w:rPr>
        <w:t>La construction de solutions RPA, l’exemple du géant Roumain UI PATH</w:t>
      </w:r>
    </w:p>
    <w:p w14:paraId="4D96BFD4" w14:textId="77777777" w:rsidR="00810CFE" w:rsidRPr="005C199D" w:rsidRDefault="00810CFE" w:rsidP="005C199D">
      <w:pPr>
        <w:pStyle w:val="PrformatHTML"/>
        <w:shd w:val="clear" w:color="auto" w:fill="F6F8FA"/>
        <w:rPr>
          <w:rFonts w:ascii="Consolas" w:hAnsi="Consolas"/>
          <w:color w:val="1F2328"/>
        </w:rPr>
      </w:pPr>
    </w:p>
    <w:p w14:paraId="66830264" w14:textId="77777777" w:rsidR="00221341" w:rsidRDefault="00221341" w:rsidP="00221341">
      <w:pPr>
        <w:jc w:val="both"/>
        <w:rPr>
          <w:rFonts w:ascii="Century Gothic" w:hAnsi="Century Gothic"/>
          <w:sz w:val="20"/>
          <w:szCs w:val="20"/>
        </w:rPr>
      </w:pPr>
      <w:proofErr w:type="spellStart"/>
      <w:r w:rsidRPr="00996E48">
        <w:rPr>
          <w:rFonts w:ascii="Century Gothic" w:hAnsi="Century Gothic"/>
          <w:sz w:val="20"/>
          <w:szCs w:val="20"/>
        </w:rPr>
        <w:t>UIPath</w:t>
      </w:r>
      <w:proofErr w:type="spellEnd"/>
      <w:r>
        <w:rPr>
          <w:rStyle w:val="Appelnotedebasdep"/>
          <w:rFonts w:ascii="Century Gothic" w:hAnsi="Century Gothic"/>
          <w:sz w:val="20"/>
          <w:szCs w:val="20"/>
        </w:rPr>
        <w:footnoteReference w:id="18"/>
      </w:r>
      <w:r w:rsidRPr="00996E48">
        <w:rPr>
          <w:rFonts w:ascii="Century Gothic" w:hAnsi="Century Gothic"/>
          <w:sz w:val="20"/>
          <w:szCs w:val="20"/>
        </w:rPr>
        <w:t>, une société roumaine émergente, s'est taillé une place enviable sur le marché mondial des solutions RPA (</w:t>
      </w:r>
      <w:proofErr w:type="spellStart"/>
      <w:r w:rsidRPr="00996E48">
        <w:rPr>
          <w:rFonts w:ascii="Century Gothic" w:hAnsi="Century Gothic"/>
          <w:sz w:val="20"/>
          <w:szCs w:val="20"/>
        </w:rPr>
        <w:t>Robotic</w:t>
      </w:r>
      <w:proofErr w:type="spellEnd"/>
      <w:r w:rsidRPr="00996E48">
        <w:rPr>
          <w:rFonts w:ascii="Century Gothic" w:hAnsi="Century Gothic"/>
          <w:sz w:val="20"/>
          <w:szCs w:val="20"/>
        </w:rPr>
        <w:t xml:space="preserve"> Process Automation) et a ouvert une nouvelle voie pour l'Europe de l'Est en matière d'innovation technologique. Forte de sa plateforme avancée d'automatisation des processus,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a fait preuve d'une audace créatrice qui a changé la d</w:t>
      </w:r>
      <w:r>
        <w:rPr>
          <w:rFonts w:ascii="Century Gothic" w:hAnsi="Century Gothic"/>
          <w:sz w:val="20"/>
          <w:szCs w:val="20"/>
        </w:rPr>
        <w:t xml:space="preserve">onne dans le domaine de la RPA. </w:t>
      </w:r>
      <w:r w:rsidRPr="00996E48">
        <w:rPr>
          <w:rFonts w:ascii="Century Gothic" w:hAnsi="Century Gothic"/>
          <w:sz w:val="20"/>
          <w:szCs w:val="20"/>
        </w:rPr>
        <w:t xml:space="preserve">Un des </w:t>
      </w:r>
      <w:r>
        <w:rPr>
          <w:rFonts w:ascii="Century Gothic" w:hAnsi="Century Gothic"/>
          <w:sz w:val="20"/>
          <w:szCs w:val="20"/>
        </w:rPr>
        <w:t>cas</w:t>
      </w:r>
      <w:r w:rsidRPr="00996E48">
        <w:rPr>
          <w:rFonts w:ascii="Century Gothic" w:hAnsi="Century Gothic"/>
          <w:sz w:val="20"/>
          <w:szCs w:val="20"/>
        </w:rPr>
        <w:t xml:space="preserve"> notables de l'application de la technologie 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w:t>
      </w:r>
      <w:r>
        <w:rPr>
          <w:rFonts w:ascii="Century Gothic" w:hAnsi="Century Gothic"/>
          <w:sz w:val="20"/>
          <w:szCs w:val="20"/>
        </w:rPr>
        <w:t>repose sur l’intégration par plus de 28 états américains</w:t>
      </w:r>
      <w:r>
        <w:rPr>
          <w:rStyle w:val="Appelnotedebasdep"/>
          <w:rFonts w:ascii="Century Gothic" w:hAnsi="Century Gothic"/>
          <w:sz w:val="20"/>
          <w:szCs w:val="20"/>
        </w:rPr>
        <w:footnoteReference w:id="19"/>
      </w:r>
      <w:r>
        <w:rPr>
          <w:rFonts w:ascii="Century Gothic" w:hAnsi="Century Gothic"/>
          <w:sz w:val="20"/>
          <w:szCs w:val="20"/>
        </w:rPr>
        <w:t xml:space="preserve"> de </w:t>
      </w:r>
      <w:r w:rsidR="1623B645">
        <w:rPr>
          <w:rFonts w:ascii="Century Gothic" w:hAnsi="Century Gothic"/>
          <w:sz w:val="20"/>
          <w:szCs w:val="20"/>
        </w:rPr>
        <w:t>leurs solutions numériques</w:t>
      </w:r>
      <w:r w:rsidRPr="00996E48">
        <w:rPr>
          <w:rFonts w:ascii="Century Gothic" w:hAnsi="Century Gothic"/>
          <w:sz w:val="20"/>
          <w:szCs w:val="20"/>
        </w:rPr>
        <w:t xml:space="preserve">. En effet, </w:t>
      </w:r>
      <w:r>
        <w:rPr>
          <w:rFonts w:ascii="Century Gothic" w:hAnsi="Century Gothic"/>
          <w:sz w:val="20"/>
          <w:szCs w:val="20"/>
        </w:rPr>
        <w:t>ces entités gouvernementales ont</w:t>
      </w:r>
      <w:r w:rsidRPr="00996E48">
        <w:rPr>
          <w:rFonts w:ascii="Century Gothic" w:hAnsi="Century Gothic"/>
          <w:sz w:val="20"/>
          <w:szCs w:val="20"/>
        </w:rPr>
        <w:t xml:space="preserve"> utilisé le logiciel 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pour automatiser plusieurs de ses processus internes, résultant en une réduction significative du temps de travail et une amélioration de la précision dans l'exécution des tâches. De plus, la flexibilité de la solution 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permet à ses utilisateurs de construire des robots personnalisés pour répondre à leurs besoins spécifiques, offrant ainsi une grande adaptabilité. Par exemple, la solution RPA </w:t>
      </w:r>
      <w:r w:rsidRPr="00996E48">
        <w:rPr>
          <w:rFonts w:ascii="Century Gothic" w:hAnsi="Century Gothic"/>
          <w:sz w:val="20"/>
          <w:szCs w:val="20"/>
        </w:rPr>
        <w:lastRenderedPageBreak/>
        <w:t xml:space="preserve">de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a été utilisée par la Deutsche Bank pour automatiser le traitement des factures, permettant à la banque de gagner en effi</w:t>
      </w:r>
      <w:r>
        <w:rPr>
          <w:rFonts w:ascii="Century Gothic" w:hAnsi="Century Gothic"/>
          <w:sz w:val="20"/>
          <w:szCs w:val="20"/>
        </w:rPr>
        <w:t xml:space="preserve">cacité et de réduire les coûts. </w:t>
      </w:r>
      <w:proofErr w:type="spellStart"/>
      <w:r w:rsidRPr="00996E48">
        <w:rPr>
          <w:rFonts w:ascii="Century Gothic" w:hAnsi="Century Gothic"/>
          <w:sz w:val="20"/>
          <w:szCs w:val="20"/>
        </w:rPr>
        <w:t>UIPath</w:t>
      </w:r>
      <w:proofErr w:type="spellEnd"/>
      <w:r w:rsidRPr="00996E48">
        <w:rPr>
          <w:rFonts w:ascii="Century Gothic" w:hAnsi="Century Gothic"/>
          <w:sz w:val="20"/>
          <w:szCs w:val="20"/>
        </w:rPr>
        <w:t xml:space="preserve"> ne se repose cependant pas sur ses lauriers. En veillant à rester à la pointe</w:t>
      </w:r>
      <w:r>
        <w:rPr>
          <w:rFonts w:ascii="Century Gothic" w:hAnsi="Century Gothic"/>
          <w:sz w:val="20"/>
          <w:szCs w:val="20"/>
        </w:rPr>
        <w:t xml:space="preserve"> des avancées technologiques, cette </w:t>
      </w:r>
      <w:r w:rsidRPr="00996E48">
        <w:rPr>
          <w:rFonts w:ascii="Century Gothic" w:hAnsi="Century Gothic"/>
          <w:sz w:val="20"/>
          <w:szCs w:val="20"/>
        </w:rPr>
        <w:t xml:space="preserve">entreprise </w:t>
      </w:r>
      <w:r>
        <w:rPr>
          <w:rFonts w:ascii="Century Gothic" w:hAnsi="Century Gothic"/>
          <w:sz w:val="20"/>
          <w:szCs w:val="20"/>
        </w:rPr>
        <w:t>tend</w:t>
      </w:r>
      <w:r w:rsidRPr="00996E48">
        <w:rPr>
          <w:rFonts w:ascii="Century Gothic" w:hAnsi="Century Gothic"/>
          <w:sz w:val="20"/>
          <w:szCs w:val="20"/>
        </w:rPr>
        <w:t xml:space="preserve"> constamment à améliorer sa plateforme. </w:t>
      </w:r>
      <w:r>
        <w:rPr>
          <w:rFonts w:ascii="Century Gothic" w:hAnsi="Century Gothic"/>
          <w:sz w:val="20"/>
          <w:szCs w:val="20"/>
        </w:rPr>
        <w:t>Comme une preuve de l’innovation permanente de cette entreprise</w:t>
      </w:r>
      <w:r w:rsidRPr="00996E48">
        <w:rPr>
          <w:rFonts w:ascii="Century Gothic" w:hAnsi="Century Gothic"/>
          <w:sz w:val="20"/>
          <w:szCs w:val="20"/>
        </w:rPr>
        <w:t xml:space="preserve">, </w:t>
      </w:r>
      <w:r>
        <w:rPr>
          <w:rFonts w:ascii="Century Gothic" w:hAnsi="Century Gothic"/>
          <w:sz w:val="20"/>
          <w:szCs w:val="20"/>
        </w:rPr>
        <w:t>elle</w:t>
      </w:r>
      <w:r w:rsidRPr="00996E48">
        <w:rPr>
          <w:rFonts w:ascii="Century Gothic" w:hAnsi="Century Gothic"/>
          <w:sz w:val="20"/>
          <w:szCs w:val="20"/>
        </w:rPr>
        <w:t xml:space="preserve"> a récemment introduit des capacités d'intelligence artificielle dans sa plateforme, permettant aux robots d'apprendre et de s'adapter en fonction des tâches qu'ils exécutent, offrant ainsi un niveau supérieur d'automatisation.</w:t>
      </w:r>
    </w:p>
    <w:p w14:paraId="4AFFB4CF" w14:textId="77777777" w:rsidR="00221341" w:rsidRPr="00996E48" w:rsidRDefault="00221341" w:rsidP="00221341">
      <w:pPr>
        <w:jc w:val="both"/>
        <w:rPr>
          <w:rFonts w:ascii="Century Gothic" w:hAnsi="Century Gothic"/>
          <w:sz w:val="20"/>
          <w:szCs w:val="20"/>
        </w:rPr>
      </w:pPr>
    </w:p>
    <w:p w14:paraId="4EC8340D" w14:textId="0A3D50BC" w:rsidR="00221341"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 xml:space="preserve"># </w:t>
      </w:r>
      <w:r w:rsidR="00221341">
        <w:rPr>
          <w:rFonts w:ascii="Century Gothic" w:hAnsi="Century Gothic"/>
        </w:rPr>
        <w:t>Asie</w:t>
      </w:r>
    </w:p>
    <w:p w14:paraId="6D4EEB80" w14:textId="77777777" w:rsidR="00810CFE" w:rsidRPr="005C199D" w:rsidRDefault="00810CFE" w:rsidP="005C199D">
      <w:pPr>
        <w:pStyle w:val="PrformatHTML"/>
        <w:shd w:val="clear" w:color="auto" w:fill="F6F8FA"/>
        <w:rPr>
          <w:rFonts w:ascii="Consolas" w:hAnsi="Consolas"/>
          <w:color w:val="1F2328"/>
        </w:rPr>
      </w:pPr>
    </w:p>
    <w:p w14:paraId="38D24117" w14:textId="516C9DC6" w:rsidR="005C199D" w:rsidRDefault="005C199D" w:rsidP="005C199D">
      <w:pPr>
        <w:pStyle w:val="PrformatHTML"/>
        <w:shd w:val="clear" w:color="auto" w:fill="F6F8FA"/>
        <w:rPr>
          <w:rFonts w:ascii="Century Gothic" w:hAnsi="Century Gothic"/>
        </w:rPr>
      </w:pPr>
      <w:r>
        <w:rPr>
          <w:rStyle w:val="CodeHTML"/>
          <w:rFonts w:ascii="Consolas" w:hAnsi="Consolas"/>
          <w:color w:val="1F2328"/>
          <w:bdr w:val="none" w:sz="0" w:space="0" w:color="auto" w:frame="1"/>
        </w:rPr>
        <w:t>##</w:t>
      </w:r>
      <w:r w:rsidR="00810CFE">
        <w:rPr>
          <w:rStyle w:val="CodeHTML"/>
          <w:rFonts w:ascii="Consolas" w:hAnsi="Consolas"/>
          <w:color w:val="1F2328"/>
          <w:bdr w:val="none" w:sz="0" w:space="0" w:color="auto" w:frame="1"/>
        </w:rPr>
        <w:t xml:space="preserve"> </w:t>
      </w:r>
      <w:r>
        <w:rPr>
          <w:rFonts w:ascii="Century Gothic" w:hAnsi="Century Gothic"/>
        </w:rPr>
        <w:t>La RPA un optimiser la mise à disposition des services de santé</w:t>
      </w:r>
    </w:p>
    <w:p w14:paraId="4EED8CBF" w14:textId="77777777" w:rsidR="00810CFE" w:rsidRPr="005C199D" w:rsidRDefault="00810CFE" w:rsidP="005C199D">
      <w:pPr>
        <w:pStyle w:val="PrformatHTML"/>
        <w:shd w:val="clear" w:color="auto" w:fill="F6F8FA"/>
        <w:rPr>
          <w:rFonts w:ascii="Consolas" w:hAnsi="Consolas"/>
          <w:color w:val="1F2328"/>
        </w:rPr>
      </w:pPr>
    </w:p>
    <w:p w14:paraId="7181C22B" w14:textId="3793B6A2" w:rsidR="00221341" w:rsidRDefault="00221341" w:rsidP="00221341">
      <w:pPr>
        <w:jc w:val="both"/>
        <w:rPr>
          <w:rFonts w:ascii="Century Gothic" w:hAnsi="Century Gothic"/>
          <w:sz w:val="20"/>
          <w:szCs w:val="20"/>
        </w:rPr>
      </w:pPr>
      <w:r w:rsidRPr="000439EE">
        <w:rPr>
          <w:rFonts w:ascii="Century Gothic" w:hAnsi="Century Gothic"/>
          <w:sz w:val="20"/>
          <w:szCs w:val="20"/>
        </w:rPr>
        <w:t>Max Healthcare</w:t>
      </w:r>
      <w:r>
        <w:rPr>
          <w:rStyle w:val="Appelnotedebasdep"/>
          <w:rFonts w:ascii="Century Gothic" w:hAnsi="Century Gothic"/>
          <w:sz w:val="20"/>
          <w:szCs w:val="20"/>
        </w:rPr>
        <w:footnoteReference w:id="20"/>
      </w:r>
      <w:r w:rsidRPr="000439EE">
        <w:rPr>
          <w:rFonts w:ascii="Century Gothic" w:hAnsi="Century Gothic"/>
          <w:sz w:val="20"/>
          <w:szCs w:val="20"/>
        </w:rPr>
        <w:t>, l'un des principaux réseaux hospitaliers du nord de l'Inde, a adopté l'Automatisation des Processus Robotiques (RPA) pour gérer efficacement les vastes volumes de données des patients. Face à l'immensité des données à traiter et à la nécessité d'une précision m</w:t>
      </w:r>
      <w:r>
        <w:rPr>
          <w:rFonts w:ascii="Century Gothic" w:hAnsi="Century Gothic"/>
          <w:sz w:val="20"/>
          <w:szCs w:val="20"/>
        </w:rPr>
        <w:t>aximale, cette entreprise</w:t>
      </w:r>
      <w:r w:rsidR="0436982F">
        <w:rPr>
          <w:rFonts w:ascii="Century Gothic" w:hAnsi="Century Gothic"/>
          <w:sz w:val="20"/>
          <w:szCs w:val="20"/>
        </w:rPr>
        <w:t xml:space="preserve"> </w:t>
      </w:r>
      <w:r w:rsidRPr="000439EE">
        <w:rPr>
          <w:rFonts w:ascii="Century Gothic" w:hAnsi="Century Gothic"/>
          <w:sz w:val="20"/>
          <w:szCs w:val="20"/>
        </w:rPr>
        <w:t xml:space="preserve">a choisi d'implémenter la RPA, ce qui a conduit à une amélioration notable de </w:t>
      </w:r>
      <w:r w:rsidR="5F01208D" w:rsidRPr="000439EE">
        <w:rPr>
          <w:rFonts w:ascii="Century Gothic" w:hAnsi="Century Gothic"/>
          <w:sz w:val="20"/>
          <w:szCs w:val="20"/>
        </w:rPr>
        <w:t xml:space="preserve">son </w:t>
      </w:r>
      <w:r w:rsidRPr="000439EE">
        <w:rPr>
          <w:rFonts w:ascii="Century Gothic" w:hAnsi="Century Gothic"/>
          <w:sz w:val="20"/>
          <w:szCs w:val="20"/>
        </w:rPr>
        <w:t>efficacité</w:t>
      </w:r>
      <w:r>
        <w:rPr>
          <w:rStyle w:val="Appelnotedebasdep"/>
          <w:rFonts w:ascii="Century Gothic" w:hAnsi="Century Gothic"/>
          <w:sz w:val="20"/>
          <w:szCs w:val="20"/>
        </w:rPr>
        <w:footnoteReference w:id="21"/>
      </w:r>
      <w:r w:rsidRPr="000439EE">
        <w:rPr>
          <w:rFonts w:ascii="Century Gothic" w:hAnsi="Century Gothic"/>
          <w:sz w:val="20"/>
          <w:szCs w:val="20"/>
        </w:rPr>
        <w:t xml:space="preserve">. </w:t>
      </w:r>
      <w:r w:rsidR="7EB32C17" w:rsidRPr="000439EE">
        <w:rPr>
          <w:rFonts w:ascii="Century Gothic" w:hAnsi="Century Gothic"/>
          <w:sz w:val="20"/>
          <w:szCs w:val="20"/>
        </w:rPr>
        <w:t>Elle a</w:t>
      </w:r>
      <w:r w:rsidRPr="000439EE">
        <w:rPr>
          <w:rFonts w:ascii="Century Gothic" w:hAnsi="Century Gothic"/>
          <w:sz w:val="20"/>
          <w:szCs w:val="20"/>
        </w:rPr>
        <w:t xml:space="preserve"> d'abord </w:t>
      </w:r>
      <w:r w:rsidR="3C1A5F4D" w:rsidRPr="000439EE">
        <w:rPr>
          <w:rFonts w:ascii="Century Gothic" w:hAnsi="Century Gothic"/>
          <w:sz w:val="20"/>
          <w:szCs w:val="20"/>
        </w:rPr>
        <w:t>procédé à l’</w:t>
      </w:r>
      <w:r w:rsidRPr="000439EE">
        <w:rPr>
          <w:rFonts w:ascii="Century Gothic" w:hAnsi="Century Gothic"/>
          <w:sz w:val="20"/>
          <w:szCs w:val="20"/>
        </w:rPr>
        <w:t>automati</w:t>
      </w:r>
      <w:r w:rsidR="29366D04" w:rsidRPr="000439EE">
        <w:rPr>
          <w:rFonts w:ascii="Century Gothic" w:hAnsi="Century Gothic"/>
          <w:sz w:val="20"/>
          <w:szCs w:val="20"/>
        </w:rPr>
        <w:t>sation du</w:t>
      </w:r>
      <w:r w:rsidRPr="000439EE">
        <w:rPr>
          <w:rFonts w:ascii="Century Gothic" w:hAnsi="Century Gothic"/>
          <w:sz w:val="20"/>
          <w:szCs w:val="20"/>
        </w:rPr>
        <w:t xml:space="preserve"> processus de réclamation manuel en utilisant un robot pour extraire les informations des clients et les intégrer dans une base de données.</w:t>
      </w:r>
      <w:r>
        <w:rPr>
          <w:rFonts w:ascii="Century Gothic" w:hAnsi="Century Gothic"/>
          <w:sz w:val="20"/>
          <w:szCs w:val="20"/>
        </w:rPr>
        <w:t xml:space="preserve"> </w:t>
      </w:r>
      <w:r w:rsidRPr="00D9653C">
        <w:rPr>
          <w:rFonts w:ascii="Century Gothic" w:hAnsi="Century Gothic"/>
          <w:sz w:val="20"/>
          <w:szCs w:val="20"/>
        </w:rPr>
        <w:t xml:space="preserve">Ainsi, dans une première étape, un robot a été mis en place pour automatiser le processus de réclamation manuel. Ce robot extrait les informations relatives aux clients à partir de fichiers Outlook et PDF, puis ces données sont organisées au format CSV, pour </w:t>
      </w:r>
      <w:r>
        <w:rPr>
          <w:rFonts w:ascii="Century Gothic" w:hAnsi="Century Gothic"/>
          <w:sz w:val="20"/>
          <w:szCs w:val="20"/>
        </w:rPr>
        <w:t>justement</w:t>
      </w:r>
      <w:r w:rsidRPr="00D9653C">
        <w:rPr>
          <w:rFonts w:ascii="Century Gothic" w:hAnsi="Century Gothic"/>
          <w:sz w:val="20"/>
          <w:szCs w:val="20"/>
        </w:rPr>
        <w:t xml:space="preserve"> être intégrées à une base de données.</w:t>
      </w:r>
      <w:r w:rsidRPr="000439EE">
        <w:rPr>
          <w:rFonts w:ascii="Century Gothic" w:hAnsi="Century Gothic"/>
          <w:sz w:val="20"/>
          <w:szCs w:val="20"/>
        </w:rPr>
        <w:t xml:space="preserve"> Grâce à cette stratégie, Max Healthcare a pu réduire de 75% le temps consacré au traitement des données, témoignant du potentiel transformationnel de la RPA dans le secteur de la santé.</w:t>
      </w:r>
      <w:r>
        <w:rPr>
          <w:rFonts w:ascii="Century Gothic" w:hAnsi="Century Gothic"/>
          <w:sz w:val="20"/>
          <w:szCs w:val="20"/>
        </w:rPr>
        <w:tab/>
      </w:r>
    </w:p>
    <w:p w14:paraId="1A02D798" w14:textId="77777777" w:rsidR="00221341" w:rsidRPr="00105F66" w:rsidRDefault="00221341" w:rsidP="00221341">
      <w:pPr>
        <w:jc w:val="both"/>
        <w:rPr>
          <w:rFonts w:ascii="Century Gothic" w:hAnsi="Century Gothic"/>
          <w:sz w:val="20"/>
          <w:szCs w:val="20"/>
        </w:rPr>
      </w:pPr>
    </w:p>
    <w:p w14:paraId="5ECCBB9D" w14:textId="77777777" w:rsidR="00E6395D" w:rsidRDefault="00E6395D"/>
    <w:sectPr w:rsidR="00E6395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zza, Jessica" w:date="2023-07-17T16:08:00Z" w:initials="BJ">
    <w:p w14:paraId="7A60C346" w14:textId="7B72977F" w:rsidR="007030E6" w:rsidRDefault="007030E6">
      <w:pPr>
        <w:pStyle w:val="Commentaire"/>
      </w:pPr>
      <w:r>
        <w:rPr>
          <w:rStyle w:val="Marquedecommentaire"/>
        </w:rPr>
        <w:annotationRef/>
      </w:r>
      <w:r w:rsidRPr="007030E6">
        <w:rPr>
          <w:highlight w:val="yellow"/>
        </w:rPr>
        <w:t>Je suis rendue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0C3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E5E0" w16cex:dateUtc="2023-07-17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0C346" w16cid:durableId="285FE5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9C1E" w14:textId="77777777" w:rsidR="00FF2785" w:rsidRDefault="00FF2785" w:rsidP="00221341">
      <w:pPr>
        <w:spacing w:after="0" w:line="240" w:lineRule="auto"/>
      </w:pPr>
      <w:r>
        <w:separator/>
      </w:r>
    </w:p>
  </w:endnote>
  <w:endnote w:type="continuationSeparator" w:id="0">
    <w:p w14:paraId="6993F793" w14:textId="77777777" w:rsidR="00FF2785" w:rsidRDefault="00FF2785" w:rsidP="00221341">
      <w:pPr>
        <w:spacing w:after="0" w:line="240" w:lineRule="auto"/>
      </w:pPr>
      <w:r>
        <w:continuationSeparator/>
      </w:r>
    </w:p>
  </w:endnote>
  <w:endnote w:type="continuationNotice" w:id="1">
    <w:p w14:paraId="105C4070" w14:textId="77777777" w:rsidR="00FF2785" w:rsidRDefault="00FF27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Roboto">
    <w:altName w:val="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F583" w14:textId="77777777" w:rsidR="00FF2785" w:rsidRDefault="00FF2785" w:rsidP="00221341">
      <w:pPr>
        <w:spacing w:after="0" w:line="240" w:lineRule="auto"/>
      </w:pPr>
      <w:r>
        <w:separator/>
      </w:r>
    </w:p>
  </w:footnote>
  <w:footnote w:type="continuationSeparator" w:id="0">
    <w:p w14:paraId="789D90A2" w14:textId="77777777" w:rsidR="00FF2785" w:rsidRDefault="00FF2785" w:rsidP="00221341">
      <w:pPr>
        <w:spacing w:after="0" w:line="240" w:lineRule="auto"/>
      </w:pPr>
      <w:r>
        <w:continuationSeparator/>
      </w:r>
    </w:p>
  </w:footnote>
  <w:footnote w:type="continuationNotice" w:id="1">
    <w:p w14:paraId="76CAEA2C" w14:textId="77777777" w:rsidR="00FF2785" w:rsidRDefault="00FF2785">
      <w:pPr>
        <w:spacing w:after="0" w:line="240" w:lineRule="auto"/>
      </w:pPr>
    </w:p>
  </w:footnote>
  <w:footnote w:id="2">
    <w:p w14:paraId="7A15B250" w14:textId="77777777" w:rsidR="00221341" w:rsidRPr="003554B0" w:rsidRDefault="00221341" w:rsidP="00221341">
      <w:pPr>
        <w:pStyle w:val="Notedebasdepage"/>
        <w:rPr>
          <w:lang w:val="en-US"/>
        </w:rPr>
      </w:pPr>
      <w:r>
        <w:rPr>
          <w:rStyle w:val="Appelnotedebasdep"/>
        </w:rPr>
        <w:footnoteRef/>
      </w:r>
      <w:r w:rsidRPr="003554B0">
        <w:rPr>
          <w:lang w:val="en-US"/>
        </w:rPr>
        <w:t xml:space="preserve"> Aguirre, S., Rodriguez, A. Automation of a business process using robotic process </w:t>
      </w:r>
      <w:r>
        <w:rPr>
          <w:lang w:val="en-US"/>
        </w:rPr>
        <w:t>automation (RPA): A case study.</w:t>
      </w:r>
      <w:r w:rsidRPr="003554B0">
        <w:rPr>
          <w:lang w:val="en-US"/>
        </w:rPr>
        <w:t xml:space="preserve"> link.springer.com/chapter/10.1007/978-3-319-66963-2_7</w:t>
      </w:r>
    </w:p>
  </w:footnote>
  <w:footnote w:id="3">
    <w:p w14:paraId="2D66ADEF" w14:textId="77777777" w:rsidR="00221341" w:rsidRPr="003554B0" w:rsidRDefault="00221341" w:rsidP="00221341">
      <w:pPr>
        <w:pStyle w:val="Notedebasdepage"/>
        <w:rPr>
          <w:lang w:val="en-US"/>
        </w:rPr>
      </w:pPr>
      <w:r>
        <w:rPr>
          <w:rStyle w:val="Appelnotedebasdep"/>
        </w:rPr>
        <w:footnoteRef/>
      </w:r>
      <w:r w:rsidRPr="003554B0">
        <w:rPr>
          <w:lang w:val="en-US"/>
        </w:rPr>
        <w:t xml:space="preserve"> </w:t>
      </w:r>
      <w:r w:rsidR="002E619A">
        <w:fldChar w:fldCharType="begin"/>
      </w:r>
      <w:r w:rsidR="002E619A" w:rsidRPr="007030E6">
        <w:rPr>
          <w:lang w:val="en-US"/>
          <w:rPrChange w:id="0" w:author="Buzza, Jessica" w:date="2023-07-17T15:55:00Z">
            <w:rPr/>
          </w:rPrChange>
        </w:rPr>
        <w:instrText>HYPERLINK "https://www.scielo.br/j/jistm/a/8BnnjHkvFGrmBFdtnXmhNtC/?lang=en"</w:instrText>
      </w:r>
      <w:r w:rsidR="002E619A">
        <w:fldChar w:fldCharType="separate"/>
      </w:r>
      <w:r w:rsidRPr="009B4643">
        <w:rPr>
          <w:rStyle w:val="Hyperlien"/>
          <w:lang w:val="en-US"/>
        </w:rPr>
        <w:t>https://www.scielo.br/j/jistm/a/8BnnjHkvFGrmBFdtnXmhNtC/?lang=en</w:t>
      </w:r>
      <w:r w:rsidR="002E619A">
        <w:rPr>
          <w:rStyle w:val="Hyperlien"/>
          <w:lang w:val="en-US"/>
        </w:rPr>
        <w:fldChar w:fldCharType="end"/>
      </w:r>
      <w:r>
        <w:rPr>
          <w:lang w:val="en-US"/>
        </w:rPr>
        <w:t xml:space="preserve"> </w:t>
      </w:r>
    </w:p>
  </w:footnote>
  <w:footnote w:id="4">
    <w:p w14:paraId="572B81DD" w14:textId="77777777" w:rsidR="00221341" w:rsidRPr="003554B0" w:rsidRDefault="00221341" w:rsidP="00221341">
      <w:pPr>
        <w:pStyle w:val="Notedebasdepage"/>
        <w:rPr>
          <w:lang w:val="en-US"/>
        </w:rPr>
      </w:pPr>
      <w:r>
        <w:rPr>
          <w:rStyle w:val="Appelnotedebasdep"/>
        </w:rPr>
        <w:footnoteRef/>
      </w:r>
      <w:r w:rsidRPr="003554B0">
        <w:rPr>
          <w:lang w:val="en-US"/>
        </w:rPr>
        <w:t xml:space="preserve"> https://ieeexplore.ieee.org/abstract/document/9676222</w:t>
      </w:r>
    </w:p>
  </w:footnote>
  <w:footnote w:id="5">
    <w:p w14:paraId="3B21E589" w14:textId="77777777" w:rsidR="00221341" w:rsidRDefault="00221341" w:rsidP="00221341">
      <w:pPr>
        <w:shd w:val="clear" w:color="auto" w:fill="FFFFFF"/>
        <w:rPr>
          <w:rFonts w:ascii="Roboto" w:hAnsi="Roboto"/>
          <w:color w:val="000000"/>
          <w:spacing w:val="2"/>
          <w:sz w:val="21"/>
          <w:szCs w:val="21"/>
        </w:rPr>
      </w:pPr>
      <w:r>
        <w:rPr>
          <w:rStyle w:val="Appelnotedebasdep"/>
        </w:rPr>
        <w:footnoteRef/>
      </w:r>
      <w:r w:rsidRPr="003554B0">
        <w:rPr>
          <w:lang w:val="en-US"/>
        </w:rPr>
        <w:t xml:space="preserve"> </w:t>
      </w:r>
      <w:proofErr w:type="spellStart"/>
      <w:r w:rsidRPr="003554B0">
        <w:rPr>
          <w:color w:val="2A3B4D"/>
          <w:spacing w:val="2"/>
          <w:lang w:val="en-US"/>
        </w:rPr>
        <w:t>Balasundaram</w:t>
      </w:r>
      <w:proofErr w:type="spellEnd"/>
      <w:r w:rsidRPr="003554B0">
        <w:rPr>
          <w:color w:val="2A3B4D"/>
          <w:spacing w:val="2"/>
          <w:lang w:val="en-US"/>
        </w:rPr>
        <w:t xml:space="preserve">, S., </w:t>
      </w:r>
      <w:proofErr w:type="spellStart"/>
      <w:r w:rsidRPr="003554B0">
        <w:rPr>
          <w:color w:val="2A3B4D"/>
          <w:spacing w:val="2"/>
          <w:lang w:val="en-US"/>
        </w:rPr>
        <w:t>Venkatagiri</w:t>
      </w:r>
      <w:proofErr w:type="spellEnd"/>
      <w:r w:rsidRPr="003554B0">
        <w:rPr>
          <w:color w:val="2A3B4D"/>
          <w:spacing w:val="2"/>
          <w:lang w:val="en-US"/>
        </w:rPr>
        <w:t>, S. </w:t>
      </w:r>
      <w:r w:rsidRPr="003554B0">
        <w:rPr>
          <w:i/>
          <w:iCs/>
          <w:color w:val="2A3B4D"/>
          <w:spacing w:val="2"/>
          <w:lang w:val="en-US"/>
        </w:rPr>
        <w:t>A structured approach to implementing Robotic Process Automation in HR</w:t>
      </w:r>
      <w:r w:rsidRPr="003554B0">
        <w:rPr>
          <w:color w:val="2A3B4D"/>
          <w:spacing w:val="2"/>
          <w:lang w:val="en-US"/>
        </w:rPr>
        <w:t xml:space="preserve">. </w:t>
      </w:r>
      <w:hyperlink r:id="rId1" w:tgtFrame="_blank" w:history="1">
        <w:r>
          <w:rPr>
            <w:rStyle w:val="Hyperlien"/>
            <w:rFonts w:ascii="Roboto" w:hAnsi="Roboto"/>
            <w:color w:val="2C71EB"/>
            <w:spacing w:val="2"/>
          </w:rPr>
          <w:t>iopscience.iop.org</w:t>
        </w:r>
      </w:hyperlink>
    </w:p>
    <w:p w14:paraId="1E6F81FA" w14:textId="77777777" w:rsidR="00221341" w:rsidRPr="00221341" w:rsidRDefault="00221341" w:rsidP="00221341">
      <w:pPr>
        <w:pStyle w:val="Notedebasdepage"/>
      </w:pPr>
    </w:p>
  </w:footnote>
  <w:footnote w:id="6">
    <w:p w14:paraId="36DA190E" w14:textId="77777777" w:rsidR="00221341" w:rsidRPr="00221341" w:rsidRDefault="00221341" w:rsidP="00221341">
      <w:pPr>
        <w:pStyle w:val="Notedebasdepage"/>
      </w:pPr>
      <w:r>
        <w:rPr>
          <w:rStyle w:val="Appelnotedebasdep"/>
        </w:rPr>
        <w:footnoteRef/>
      </w:r>
      <w:r w:rsidRPr="00221341">
        <w:t xml:space="preserve"> </w:t>
      </w:r>
      <w:hyperlink r:id="rId2" w:history="1">
        <w:r w:rsidRPr="00221341">
          <w:rPr>
            <w:rStyle w:val="Hyperlien"/>
          </w:rPr>
          <w:t>https://www.ey.com/en_ca/consulting/digital-identity/can-transforming-your-digital-identity-system-fuel-your-bottom-line?WT.mc_id=10815001&amp;AA.tsrc=paidsearch&amp;gad=1&amp;gclid=Cj0KCQjwzdOlBhCNARIsAPMwjbx-oSsdw6QIyIutQuWSswQq31SRX2mFb__dz0pmyrY8QT4zm4kuUjIaAjjlEALw_wcB&amp;gclsrc=aw.ds</w:t>
        </w:r>
      </w:hyperlink>
      <w:r w:rsidRPr="00221341">
        <w:t xml:space="preserve"> </w:t>
      </w:r>
    </w:p>
  </w:footnote>
  <w:footnote w:id="7">
    <w:p w14:paraId="680001A1" w14:textId="77777777" w:rsidR="00221341" w:rsidRDefault="00221341" w:rsidP="00221341">
      <w:pPr>
        <w:pStyle w:val="Notedebasdepage"/>
      </w:pPr>
      <w:r>
        <w:rPr>
          <w:rStyle w:val="Appelnotedebasdep"/>
        </w:rPr>
        <w:footnoteRef/>
      </w:r>
      <w:r w:rsidRPr="009E797C">
        <w:t>https://www.rbcits.com/fr/insights/2018/12/rpa_leveraging_automation_while_managing_risk?utm_source=home&amp;utm_medium=carousel</w:t>
      </w:r>
    </w:p>
  </w:footnote>
  <w:footnote w:id="8">
    <w:p w14:paraId="634B6BA2" w14:textId="77777777" w:rsidR="00221341" w:rsidRDefault="00221341" w:rsidP="00221341">
      <w:pPr>
        <w:pStyle w:val="Notedebasdepage"/>
      </w:pPr>
      <w:r>
        <w:rPr>
          <w:rStyle w:val="Appelnotedebasdep"/>
        </w:rPr>
        <w:footnoteRef/>
      </w:r>
      <w:r>
        <w:t xml:space="preserve"> </w:t>
      </w:r>
      <w:r w:rsidRPr="009E4FB0">
        <w:t>https://www.telusinternational.com/solutions/back-office/robotic-process-automation</w:t>
      </w:r>
    </w:p>
  </w:footnote>
  <w:footnote w:id="9">
    <w:p w14:paraId="5F6D0023" w14:textId="77777777" w:rsidR="00221341" w:rsidRDefault="00221341" w:rsidP="00221341">
      <w:pPr>
        <w:pStyle w:val="Notedebasdepage"/>
      </w:pPr>
      <w:r>
        <w:rPr>
          <w:rStyle w:val="Appelnotedebasdep"/>
        </w:rPr>
        <w:footnoteRef/>
      </w:r>
      <w:r>
        <w:t xml:space="preserve"> </w:t>
      </w:r>
      <w:r w:rsidRPr="00BD1530">
        <w:t>https://www.huratips.com/shopify-services/shopify-app-installation.php?app=shopflex</w:t>
      </w:r>
    </w:p>
  </w:footnote>
  <w:footnote w:id="10">
    <w:p w14:paraId="73AB3A32" w14:textId="77777777" w:rsidR="00221341" w:rsidRDefault="00221341" w:rsidP="00221341">
      <w:pPr>
        <w:pStyle w:val="Notedebasdepage"/>
      </w:pPr>
      <w:r>
        <w:rPr>
          <w:rStyle w:val="Appelnotedebasdep"/>
        </w:rPr>
        <w:footnoteRef/>
      </w:r>
      <w:r>
        <w:t xml:space="preserve"> </w:t>
      </w:r>
      <w:r w:rsidRPr="00BE0444">
        <w:t>https://blog.hettshow.co.uk/cleveland-clinic-cutting-waiting-times-with-robotic-process-automation</w:t>
      </w:r>
    </w:p>
  </w:footnote>
  <w:footnote w:id="11">
    <w:p w14:paraId="0AE47732" w14:textId="77777777" w:rsidR="00221341" w:rsidRDefault="00221341" w:rsidP="00221341">
      <w:pPr>
        <w:pStyle w:val="Notedebasdepage"/>
      </w:pPr>
      <w:r>
        <w:rPr>
          <w:rStyle w:val="Appelnotedebasdep"/>
        </w:rPr>
        <w:footnoteRef/>
      </w:r>
      <w:r>
        <w:t xml:space="preserve"> </w:t>
      </w:r>
      <w:r w:rsidRPr="0040311B">
        <w:t>https://www.ibm.com/products/robotic-process-automation?utm_content=SRCWW&amp;p1=Search&amp;p4=43700074488263025&amp;p5=p&amp;gclid=Cj0KCQjwzdOlBhCNARIsAPMwjbygX1wd3nUB1kWH3peypGOq6ak-7kPGZffSHI9I4dFEQuVS1cMZOzEaAuvnEALw_wcB&amp;gclsrc=aw.ds</w:t>
      </w:r>
    </w:p>
  </w:footnote>
  <w:footnote w:id="12">
    <w:p w14:paraId="79BD6358" w14:textId="77777777" w:rsidR="00221341" w:rsidRDefault="00221341" w:rsidP="00221341">
      <w:pPr>
        <w:pStyle w:val="Notedebasdepage"/>
      </w:pPr>
      <w:r>
        <w:rPr>
          <w:rStyle w:val="Appelnotedebasdep"/>
        </w:rPr>
        <w:footnoteRef/>
      </w:r>
      <w:r>
        <w:t xml:space="preserve"> </w:t>
      </w:r>
      <w:r w:rsidRPr="0040311B">
        <w:t>https://retailminded.com/how-robotic-process-automation-can-contribute-to-retail-growth/</w:t>
      </w:r>
    </w:p>
  </w:footnote>
  <w:footnote w:id="13">
    <w:p w14:paraId="71993149" w14:textId="77777777" w:rsidR="00221341" w:rsidRDefault="00221341" w:rsidP="00221341">
      <w:pPr>
        <w:pStyle w:val="Notedebasdepage"/>
      </w:pPr>
      <w:r>
        <w:rPr>
          <w:rStyle w:val="Appelnotedebasdep"/>
        </w:rPr>
        <w:footnoteRef/>
      </w:r>
      <w:r>
        <w:t xml:space="preserve"> </w:t>
      </w:r>
      <w:hyperlink r:id="rId3" w:history="1">
        <w:r w:rsidRPr="009B4643">
          <w:rPr>
            <w:rStyle w:val="Hyperlien"/>
          </w:rPr>
          <w:t>https://www.aphp.fr/connaitre-lap-hp/recherche-innovation/linnovation-lap-hp</w:t>
        </w:r>
      </w:hyperlink>
      <w:r>
        <w:t xml:space="preserve"> </w:t>
      </w:r>
    </w:p>
  </w:footnote>
  <w:footnote w:id="14">
    <w:p w14:paraId="1D04A359" w14:textId="77777777" w:rsidR="00221341" w:rsidRDefault="00221341" w:rsidP="00221341">
      <w:pPr>
        <w:pStyle w:val="Notedebasdepage"/>
      </w:pPr>
      <w:r>
        <w:rPr>
          <w:rStyle w:val="Appelnotedebasdep"/>
        </w:rPr>
        <w:footnoteRef/>
      </w:r>
      <w:r>
        <w:t xml:space="preserve"> </w:t>
      </w:r>
      <w:r w:rsidRPr="0040311B">
        <w:t>https://techhq.com/2019/02/axa-saves-182k-in-six-months-with-rpa/</w:t>
      </w:r>
    </w:p>
  </w:footnote>
  <w:footnote w:id="15">
    <w:p w14:paraId="55FB617A" w14:textId="77777777" w:rsidR="00221341" w:rsidRDefault="00221341" w:rsidP="00221341">
      <w:pPr>
        <w:pStyle w:val="Notedebasdepage"/>
      </w:pPr>
      <w:r>
        <w:rPr>
          <w:rStyle w:val="Appelnotedebasdep"/>
        </w:rPr>
        <w:footnoteRef/>
      </w:r>
      <w:r>
        <w:t xml:space="preserve"> </w:t>
      </w:r>
      <w:r w:rsidRPr="0040311B">
        <w:t>https://www.bearingpoint.com/fr-fr/publications-evenements/cas-clients/rpa-%C3%A0-la-dgfip-du-poc-%C3%A0-lindustrialisation/</w:t>
      </w:r>
    </w:p>
  </w:footnote>
  <w:footnote w:id="16">
    <w:p w14:paraId="27D75E7D" w14:textId="77777777" w:rsidR="00221341" w:rsidRDefault="00221341" w:rsidP="00221341">
      <w:pPr>
        <w:pStyle w:val="Notedebasdepage"/>
      </w:pPr>
      <w:r>
        <w:rPr>
          <w:rStyle w:val="Appelnotedebasdep"/>
        </w:rPr>
        <w:footnoteRef/>
      </w:r>
      <w:r>
        <w:t xml:space="preserve"> </w:t>
      </w:r>
      <w:r w:rsidRPr="00807568">
        <w:t>https://www.blueprism.com/fr/</w:t>
      </w:r>
    </w:p>
  </w:footnote>
  <w:footnote w:id="17">
    <w:p w14:paraId="0C509ABC" w14:textId="77777777" w:rsidR="00221341" w:rsidRDefault="00221341" w:rsidP="00221341">
      <w:pPr>
        <w:pStyle w:val="Notedebasdepage"/>
      </w:pPr>
      <w:r>
        <w:rPr>
          <w:rStyle w:val="Appelnotedebasdep"/>
        </w:rPr>
        <w:footnoteRef/>
      </w:r>
      <w:r>
        <w:t xml:space="preserve"> </w:t>
      </w:r>
      <w:r w:rsidRPr="00807568">
        <w:t>https://www.blueprism.com/fr/solutions/industry/</w:t>
      </w:r>
    </w:p>
  </w:footnote>
  <w:footnote w:id="18">
    <w:p w14:paraId="0B4CD00E" w14:textId="77777777" w:rsidR="00221341" w:rsidRDefault="00221341" w:rsidP="00221341">
      <w:pPr>
        <w:pStyle w:val="Notedebasdepage"/>
      </w:pPr>
      <w:r>
        <w:rPr>
          <w:rStyle w:val="Appelnotedebasdep"/>
        </w:rPr>
        <w:footnoteRef/>
      </w:r>
      <w:r>
        <w:t xml:space="preserve"> </w:t>
      </w:r>
      <w:hyperlink r:id="rId4" w:history="1">
        <w:r w:rsidRPr="009B4643">
          <w:rPr>
            <w:rStyle w:val="Hyperlien"/>
          </w:rPr>
          <w:t>https://www.uipath.com/</w:t>
        </w:r>
      </w:hyperlink>
      <w:r>
        <w:t xml:space="preserve"> </w:t>
      </w:r>
    </w:p>
  </w:footnote>
  <w:footnote w:id="19">
    <w:p w14:paraId="1CD64D94" w14:textId="77777777" w:rsidR="00221341" w:rsidRDefault="00221341" w:rsidP="00221341">
      <w:pPr>
        <w:pStyle w:val="Notedebasdepage"/>
      </w:pPr>
      <w:r>
        <w:rPr>
          <w:rStyle w:val="Appelnotedebasdep"/>
        </w:rPr>
        <w:footnoteRef/>
      </w:r>
      <w:r>
        <w:t xml:space="preserve"> </w:t>
      </w:r>
      <w:r w:rsidRPr="00996E48">
        <w:t>https://www.uipath.com/solutions/industry/public-sector-automation</w:t>
      </w:r>
    </w:p>
  </w:footnote>
  <w:footnote w:id="20">
    <w:p w14:paraId="646AEBD9" w14:textId="77777777" w:rsidR="00221341" w:rsidRDefault="00221341" w:rsidP="00221341">
      <w:pPr>
        <w:pStyle w:val="Notedebasdepage"/>
      </w:pPr>
      <w:r>
        <w:rPr>
          <w:rStyle w:val="Appelnotedebasdep"/>
        </w:rPr>
        <w:footnoteRef/>
      </w:r>
      <w:r>
        <w:t xml:space="preserve"> </w:t>
      </w:r>
      <w:r w:rsidRPr="00807568">
        <w:t>https://cio.economictimes.indiatimes.com/news/next-gen-technologies/max-healthcare-optimizes-automation-to-reimagine-healthcare-delivery/98288816</w:t>
      </w:r>
    </w:p>
  </w:footnote>
  <w:footnote w:id="21">
    <w:p w14:paraId="74E6CFCD" w14:textId="77777777" w:rsidR="00221341" w:rsidRDefault="00221341" w:rsidP="00221341">
      <w:pPr>
        <w:pStyle w:val="Notedebasdepage"/>
      </w:pPr>
      <w:r>
        <w:rPr>
          <w:rStyle w:val="Appelnotedebasdep"/>
        </w:rPr>
        <w:footnoteRef/>
      </w:r>
      <w:r>
        <w:t xml:space="preserve"> </w:t>
      </w:r>
      <w:r w:rsidRPr="00807568">
        <w:t>https://blog.hettshow.co.uk/rpa-saving-data-processing-time-by-up-to-75-percent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zza, Jessica">
    <w15:presenceInfo w15:providerId="AD" w15:userId="S::jessica.buzza@saaq.gouv.qc.ca::8456d8c7-6b19-43d5-8981-7cfe26f5af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1"/>
    <w:rsid w:val="0006591E"/>
    <w:rsid w:val="00084C57"/>
    <w:rsid w:val="000C1F51"/>
    <w:rsid w:val="00154075"/>
    <w:rsid w:val="00187440"/>
    <w:rsid w:val="00221341"/>
    <w:rsid w:val="002D482C"/>
    <w:rsid w:val="002E619A"/>
    <w:rsid w:val="002F0206"/>
    <w:rsid w:val="002F70B0"/>
    <w:rsid w:val="00335C9E"/>
    <w:rsid w:val="003979C6"/>
    <w:rsid w:val="00486A0E"/>
    <w:rsid w:val="005120A9"/>
    <w:rsid w:val="0054186E"/>
    <w:rsid w:val="005C199D"/>
    <w:rsid w:val="007030E6"/>
    <w:rsid w:val="00810CFE"/>
    <w:rsid w:val="00833B6E"/>
    <w:rsid w:val="00872607"/>
    <w:rsid w:val="008A64DC"/>
    <w:rsid w:val="008F40C2"/>
    <w:rsid w:val="00934089"/>
    <w:rsid w:val="00A07438"/>
    <w:rsid w:val="00DB5BD9"/>
    <w:rsid w:val="00E509AA"/>
    <w:rsid w:val="00E6395D"/>
    <w:rsid w:val="00F76EBA"/>
    <w:rsid w:val="00F80715"/>
    <w:rsid w:val="00FF2785"/>
    <w:rsid w:val="022BF6DC"/>
    <w:rsid w:val="02581B78"/>
    <w:rsid w:val="0436982F"/>
    <w:rsid w:val="04E22C79"/>
    <w:rsid w:val="0571B610"/>
    <w:rsid w:val="0B7B6262"/>
    <w:rsid w:val="0F23D740"/>
    <w:rsid w:val="0F6C84AC"/>
    <w:rsid w:val="10E7327F"/>
    <w:rsid w:val="143FF5CF"/>
    <w:rsid w:val="156980A4"/>
    <w:rsid w:val="15DBC630"/>
    <w:rsid w:val="1623B645"/>
    <w:rsid w:val="17C3A17D"/>
    <w:rsid w:val="19B81B5C"/>
    <w:rsid w:val="1A59D864"/>
    <w:rsid w:val="1AB87D40"/>
    <w:rsid w:val="1C72EDDF"/>
    <w:rsid w:val="23F5D039"/>
    <w:rsid w:val="25F9D780"/>
    <w:rsid w:val="29366D04"/>
    <w:rsid w:val="2E3519C2"/>
    <w:rsid w:val="30D780A0"/>
    <w:rsid w:val="3360D86E"/>
    <w:rsid w:val="33A4345B"/>
    <w:rsid w:val="36170E0B"/>
    <w:rsid w:val="39C03E74"/>
    <w:rsid w:val="3A16F018"/>
    <w:rsid w:val="3C1A5F4D"/>
    <w:rsid w:val="40917826"/>
    <w:rsid w:val="4220E654"/>
    <w:rsid w:val="47D3A449"/>
    <w:rsid w:val="4D7F27A1"/>
    <w:rsid w:val="4E6BC0ED"/>
    <w:rsid w:val="51493CBA"/>
    <w:rsid w:val="51D9C604"/>
    <w:rsid w:val="57D6F76C"/>
    <w:rsid w:val="5F01208D"/>
    <w:rsid w:val="6057607B"/>
    <w:rsid w:val="61121D40"/>
    <w:rsid w:val="61E27B4A"/>
    <w:rsid w:val="67532C33"/>
    <w:rsid w:val="74BBF33C"/>
    <w:rsid w:val="74F53203"/>
    <w:rsid w:val="75B572E8"/>
    <w:rsid w:val="7BBD71A0"/>
    <w:rsid w:val="7BE8D9F3"/>
    <w:rsid w:val="7D84AA54"/>
    <w:rsid w:val="7EB32C17"/>
    <w:rsid w:val="7F207A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C864"/>
  <w15:chartTrackingRefBased/>
  <w15:docId w15:val="{2F7E814E-45F5-4EAC-971C-DF89D80B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41"/>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22134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21341"/>
    <w:rPr>
      <w:sz w:val="20"/>
      <w:szCs w:val="20"/>
      <w:lang w:val="fr-FR"/>
    </w:rPr>
  </w:style>
  <w:style w:type="character" w:styleId="Appelnotedebasdep">
    <w:name w:val="footnote reference"/>
    <w:basedOn w:val="Policepardfaut"/>
    <w:uiPriority w:val="99"/>
    <w:semiHidden/>
    <w:unhideWhenUsed/>
    <w:rsid w:val="00221341"/>
    <w:rPr>
      <w:vertAlign w:val="superscript"/>
    </w:rPr>
  </w:style>
  <w:style w:type="character" w:styleId="Hyperlien">
    <w:name w:val="Hyperlink"/>
    <w:basedOn w:val="Policepardfaut"/>
    <w:uiPriority w:val="99"/>
    <w:unhideWhenUsed/>
    <w:rsid w:val="00221341"/>
    <w:rPr>
      <w:color w:val="0563C1" w:themeColor="hyperlink"/>
      <w:u w:val="single"/>
    </w:rPr>
  </w:style>
  <w:style w:type="character" w:styleId="Marquedecommentaire">
    <w:name w:val="annotation reference"/>
    <w:basedOn w:val="Policepardfaut"/>
    <w:uiPriority w:val="99"/>
    <w:semiHidden/>
    <w:unhideWhenUsed/>
    <w:rsid w:val="005120A9"/>
    <w:rPr>
      <w:sz w:val="16"/>
      <w:szCs w:val="16"/>
    </w:rPr>
  </w:style>
  <w:style w:type="paragraph" w:styleId="Commentaire">
    <w:name w:val="annotation text"/>
    <w:basedOn w:val="Normal"/>
    <w:link w:val="CommentaireCar"/>
    <w:uiPriority w:val="99"/>
    <w:semiHidden/>
    <w:unhideWhenUsed/>
    <w:rsid w:val="005120A9"/>
    <w:pPr>
      <w:spacing w:line="240" w:lineRule="auto"/>
    </w:pPr>
    <w:rPr>
      <w:sz w:val="20"/>
      <w:szCs w:val="20"/>
    </w:rPr>
  </w:style>
  <w:style w:type="character" w:customStyle="1" w:styleId="CommentaireCar">
    <w:name w:val="Commentaire Car"/>
    <w:basedOn w:val="Policepardfaut"/>
    <w:link w:val="Commentaire"/>
    <w:uiPriority w:val="99"/>
    <w:semiHidden/>
    <w:rsid w:val="005120A9"/>
    <w:rPr>
      <w:sz w:val="20"/>
      <w:szCs w:val="20"/>
      <w:lang w:val="fr-FR"/>
    </w:rPr>
  </w:style>
  <w:style w:type="paragraph" w:styleId="Objetducommentaire">
    <w:name w:val="annotation subject"/>
    <w:basedOn w:val="Commentaire"/>
    <w:next w:val="Commentaire"/>
    <w:link w:val="ObjetducommentaireCar"/>
    <w:uiPriority w:val="99"/>
    <w:semiHidden/>
    <w:unhideWhenUsed/>
    <w:rsid w:val="005120A9"/>
    <w:rPr>
      <w:b/>
      <w:bCs/>
    </w:rPr>
  </w:style>
  <w:style w:type="character" w:customStyle="1" w:styleId="ObjetducommentaireCar">
    <w:name w:val="Objet du commentaire Car"/>
    <w:basedOn w:val="CommentaireCar"/>
    <w:link w:val="Objetducommentaire"/>
    <w:uiPriority w:val="99"/>
    <w:semiHidden/>
    <w:rsid w:val="005120A9"/>
    <w:rPr>
      <w:b/>
      <w:bCs/>
      <w:sz w:val="20"/>
      <w:szCs w:val="20"/>
      <w:lang w:val="fr-FR"/>
    </w:rPr>
  </w:style>
  <w:style w:type="paragraph" w:styleId="Rvision">
    <w:name w:val="Revision"/>
    <w:hidden/>
    <w:uiPriority w:val="99"/>
    <w:semiHidden/>
    <w:rsid w:val="002D482C"/>
    <w:pPr>
      <w:spacing w:after="0" w:line="240" w:lineRule="auto"/>
    </w:pPr>
    <w:rPr>
      <w:lang w:val="fr-FR"/>
    </w:rPr>
  </w:style>
  <w:style w:type="paragraph" w:styleId="En-tte">
    <w:name w:val="header"/>
    <w:basedOn w:val="Normal"/>
    <w:link w:val="En-tteCar"/>
    <w:uiPriority w:val="99"/>
    <w:semiHidden/>
    <w:unhideWhenUsed/>
    <w:rsid w:val="00335C9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35C9E"/>
    <w:rPr>
      <w:lang w:val="fr-FR"/>
    </w:rPr>
  </w:style>
  <w:style w:type="paragraph" w:styleId="Pieddepage">
    <w:name w:val="footer"/>
    <w:basedOn w:val="Normal"/>
    <w:link w:val="PieddepageCar"/>
    <w:uiPriority w:val="99"/>
    <w:semiHidden/>
    <w:unhideWhenUsed/>
    <w:rsid w:val="00335C9E"/>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335C9E"/>
    <w:rPr>
      <w:lang w:val="fr-FR"/>
    </w:rPr>
  </w:style>
  <w:style w:type="paragraph" w:styleId="PrformatHTML">
    <w:name w:val="HTML Preformatted"/>
    <w:basedOn w:val="Normal"/>
    <w:link w:val="PrformatHTMLCar"/>
    <w:uiPriority w:val="99"/>
    <w:unhideWhenUsed/>
    <w:rsid w:val="005C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rsid w:val="005C199D"/>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5C19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52">
      <w:bodyDiv w:val="1"/>
      <w:marLeft w:val="0"/>
      <w:marRight w:val="0"/>
      <w:marTop w:val="0"/>
      <w:marBottom w:val="0"/>
      <w:divBdr>
        <w:top w:val="none" w:sz="0" w:space="0" w:color="auto"/>
        <w:left w:val="none" w:sz="0" w:space="0" w:color="auto"/>
        <w:bottom w:val="none" w:sz="0" w:space="0" w:color="auto"/>
        <w:right w:val="none" w:sz="0" w:space="0" w:color="auto"/>
      </w:divBdr>
    </w:div>
    <w:div w:id="23795269">
      <w:bodyDiv w:val="1"/>
      <w:marLeft w:val="0"/>
      <w:marRight w:val="0"/>
      <w:marTop w:val="0"/>
      <w:marBottom w:val="0"/>
      <w:divBdr>
        <w:top w:val="none" w:sz="0" w:space="0" w:color="auto"/>
        <w:left w:val="none" w:sz="0" w:space="0" w:color="auto"/>
        <w:bottom w:val="none" w:sz="0" w:space="0" w:color="auto"/>
        <w:right w:val="none" w:sz="0" w:space="0" w:color="auto"/>
      </w:divBdr>
    </w:div>
    <w:div w:id="42561444">
      <w:bodyDiv w:val="1"/>
      <w:marLeft w:val="0"/>
      <w:marRight w:val="0"/>
      <w:marTop w:val="0"/>
      <w:marBottom w:val="0"/>
      <w:divBdr>
        <w:top w:val="none" w:sz="0" w:space="0" w:color="auto"/>
        <w:left w:val="none" w:sz="0" w:space="0" w:color="auto"/>
        <w:bottom w:val="none" w:sz="0" w:space="0" w:color="auto"/>
        <w:right w:val="none" w:sz="0" w:space="0" w:color="auto"/>
      </w:divBdr>
    </w:div>
    <w:div w:id="102120405">
      <w:bodyDiv w:val="1"/>
      <w:marLeft w:val="0"/>
      <w:marRight w:val="0"/>
      <w:marTop w:val="0"/>
      <w:marBottom w:val="0"/>
      <w:divBdr>
        <w:top w:val="none" w:sz="0" w:space="0" w:color="auto"/>
        <w:left w:val="none" w:sz="0" w:space="0" w:color="auto"/>
        <w:bottom w:val="none" w:sz="0" w:space="0" w:color="auto"/>
        <w:right w:val="none" w:sz="0" w:space="0" w:color="auto"/>
      </w:divBdr>
    </w:div>
    <w:div w:id="219175781">
      <w:bodyDiv w:val="1"/>
      <w:marLeft w:val="0"/>
      <w:marRight w:val="0"/>
      <w:marTop w:val="0"/>
      <w:marBottom w:val="0"/>
      <w:divBdr>
        <w:top w:val="none" w:sz="0" w:space="0" w:color="auto"/>
        <w:left w:val="none" w:sz="0" w:space="0" w:color="auto"/>
        <w:bottom w:val="none" w:sz="0" w:space="0" w:color="auto"/>
        <w:right w:val="none" w:sz="0" w:space="0" w:color="auto"/>
      </w:divBdr>
    </w:div>
    <w:div w:id="382483495">
      <w:bodyDiv w:val="1"/>
      <w:marLeft w:val="0"/>
      <w:marRight w:val="0"/>
      <w:marTop w:val="0"/>
      <w:marBottom w:val="0"/>
      <w:divBdr>
        <w:top w:val="none" w:sz="0" w:space="0" w:color="auto"/>
        <w:left w:val="none" w:sz="0" w:space="0" w:color="auto"/>
        <w:bottom w:val="none" w:sz="0" w:space="0" w:color="auto"/>
        <w:right w:val="none" w:sz="0" w:space="0" w:color="auto"/>
      </w:divBdr>
    </w:div>
    <w:div w:id="643850094">
      <w:bodyDiv w:val="1"/>
      <w:marLeft w:val="0"/>
      <w:marRight w:val="0"/>
      <w:marTop w:val="0"/>
      <w:marBottom w:val="0"/>
      <w:divBdr>
        <w:top w:val="none" w:sz="0" w:space="0" w:color="auto"/>
        <w:left w:val="none" w:sz="0" w:space="0" w:color="auto"/>
        <w:bottom w:val="none" w:sz="0" w:space="0" w:color="auto"/>
        <w:right w:val="none" w:sz="0" w:space="0" w:color="auto"/>
      </w:divBdr>
    </w:div>
    <w:div w:id="721053292">
      <w:bodyDiv w:val="1"/>
      <w:marLeft w:val="0"/>
      <w:marRight w:val="0"/>
      <w:marTop w:val="0"/>
      <w:marBottom w:val="0"/>
      <w:divBdr>
        <w:top w:val="none" w:sz="0" w:space="0" w:color="auto"/>
        <w:left w:val="none" w:sz="0" w:space="0" w:color="auto"/>
        <w:bottom w:val="none" w:sz="0" w:space="0" w:color="auto"/>
        <w:right w:val="none" w:sz="0" w:space="0" w:color="auto"/>
      </w:divBdr>
    </w:div>
    <w:div w:id="731393667">
      <w:bodyDiv w:val="1"/>
      <w:marLeft w:val="0"/>
      <w:marRight w:val="0"/>
      <w:marTop w:val="0"/>
      <w:marBottom w:val="0"/>
      <w:divBdr>
        <w:top w:val="none" w:sz="0" w:space="0" w:color="auto"/>
        <w:left w:val="none" w:sz="0" w:space="0" w:color="auto"/>
        <w:bottom w:val="none" w:sz="0" w:space="0" w:color="auto"/>
        <w:right w:val="none" w:sz="0" w:space="0" w:color="auto"/>
      </w:divBdr>
    </w:div>
    <w:div w:id="987049620">
      <w:bodyDiv w:val="1"/>
      <w:marLeft w:val="0"/>
      <w:marRight w:val="0"/>
      <w:marTop w:val="0"/>
      <w:marBottom w:val="0"/>
      <w:divBdr>
        <w:top w:val="none" w:sz="0" w:space="0" w:color="auto"/>
        <w:left w:val="none" w:sz="0" w:space="0" w:color="auto"/>
        <w:bottom w:val="none" w:sz="0" w:space="0" w:color="auto"/>
        <w:right w:val="none" w:sz="0" w:space="0" w:color="auto"/>
      </w:divBdr>
    </w:div>
    <w:div w:id="1005476608">
      <w:bodyDiv w:val="1"/>
      <w:marLeft w:val="0"/>
      <w:marRight w:val="0"/>
      <w:marTop w:val="0"/>
      <w:marBottom w:val="0"/>
      <w:divBdr>
        <w:top w:val="none" w:sz="0" w:space="0" w:color="auto"/>
        <w:left w:val="none" w:sz="0" w:space="0" w:color="auto"/>
        <w:bottom w:val="none" w:sz="0" w:space="0" w:color="auto"/>
        <w:right w:val="none" w:sz="0" w:space="0" w:color="auto"/>
      </w:divBdr>
    </w:div>
    <w:div w:id="1013414915">
      <w:bodyDiv w:val="1"/>
      <w:marLeft w:val="0"/>
      <w:marRight w:val="0"/>
      <w:marTop w:val="0"/>
      <w:marBottom w:val="0"/>
      <w:divBdr>
        <w:top w:val="none" w:sz="0" w:space="0" w:color="auto"/>
        <w:left w:val="none" w:sz="0" w:space="0" w:color="auto"/>
        <w:bottom w:val="none" w:sz="0" w:space="0" w:color="auto"/>
        <w:right w:val="none" w:sz="0" w:space="0" w:color="auto"/>
      </w:divBdr>
    </w:div>
    <w:div w:id="1291934946">
      <w:bodyDiv w:val="1"/>
      <w:marLeft w:val="0"/>
      <w:marRight w:val="0"/>
      <w:marTop w:val="0"/>
      <w:marBottom w:val="0"/>
      <w:divBdr>
        <w:top w:val="none" w:sz="0" w:space="0" w:color="auto"/>
        <w:left w:val="none" w:sz="0" w:space="0" w:color="auto"/>
        <w:bottom w:val="none" w:sz="0" w:space="0" w:color="auto"/>
        <w:right w:val="none" w:sz="0" w:space="0" w:color="auto"/>
      </w:divBdr>
    </w:div>
    <w:div w:id="1341737351">
      <w:bodyDiv w:val="1"/>
      <w:marLeft w:val="0"/>
      <w:marRight w:val="0"/>
      <w:marTop w:val="0"/>
      <w:marBottom w:val="0"/>
      <w:divBdr>
        <w:top w:val="none" w:sz="0" w:space="0" w:color="auto"/>
        <w:left w:val="none" w:sz="0" w:space="0" w:color="auto"/>
        <w:bottom w:val="none" w:sz="0" w:space="0" w:color="auto"/>
        <w:right w:val="none" w:sz="0" w:space="0" w:color="auto"/>
      </w:divBdr>
    </w:div>
    <w:div w:id="1494563604">
      <w:bodyDiv w:val="1"/>
      <w:marLeft w:val="0"/>
      <w:marRight w:val="0"/>
      <w:marTop w:val="0"/>
      <w:marBottom w:val="0"/>
      <w:divBdr>
        <w:top w:val="none" w:sz="0" w:space="0" w:color="auto"/>
        <w:left w:val="none" w:sz="0" w:space="0" w:color="auto"/>
        <w:bottom w:val="none" w:sz="0" w:space="0" w:color="auto"/>
        <w:right w:val="none" w:sz="0" w:space="0" w:color="auto"/>
      </w:divBdr>
    </w:div>
    <w:div w:id="1512917677">
      <w:bodyDiv w:val="1"/>
      <w:marLeft w:val="0"/>
      <w:marRight w:val="0"/>
      <w:marTop w:val="0"/>
      <w:marBottom w:val="0"/>
      <w:divBdr>
        <w:top w:val="none" w:sz="0" w:space="0" w:color="auto"/>
        <w:left w:val="none" w:sz="0" w:space="0" w:color="auto"/>
        <w:bottom w:val="none" w:sz="0" w:space="0" w:color="auto"/>
        <w:right w:val="none" w:sz="0" w:space="0" w:color="auto"/>
      </w:divBdr>
    </w:div>
    <w:div w:id="1568371616">
      <w:bodyDiv w:val="1"/>
      <w:marLeft w:val="0"/>
      <w:marRight w:val="0"/>
      <w:marTop w:val="0"/>
      <w:marBottom w:val="0"/>
      <w:divBdr>
        <w:top w:val="none" w:sz="0" w:space="0" w:color="auto"/>
        <w:left w:val="none" w:sz="0" w:space="0" w:color="auto"/>
        <w:bottom w:val="none" w:sz="0" w:space="0" w:color="auto"/>
        <w:right w:val="none" w:sz="0" w:space="0" w:color="auto"/>
      </w:divBdr>
    </w:div>
    <w:div w:id="1740904823">
      <w:bodyDiv w:val="1"/>
      <w:marLeft w:val="0"/>
      <w:marRight w:val="0"/>
      <w:marTop w:val="0"/>
      <w:marBottom w:val="0"/>
      <w:divBdr>
        <w:top w:val="none" w:sz="0" w:space="0" w:color="auto"/>
        <w:left w:val="none" w:sz="0" w:space="0" w:color="auto"/>
        <w:bottom w:val="none" w:sz="0" w:space="0" w:color="auto"/>
        <w:right w:val="none" w:sz="0" w:space="0" w:color="auto"/>
      </w:divBdr>
    </w:div>
    <w:div w:id="1812283211">
      <w:bodyDiv w:val="1"/>
      <w:marLeft w:val="0"/>
      <w:marRight w:val="0"/>
      <w:marTop w:val="0"/>
      <w:marBottom w:val="0"/>
      <w:divBdr>
        <w:top w:val="none" w:sz="0" w:space="0" w:color="auto"/>
        <w:left w:val="none" w:sz="0" w:space="0" w:color="auto"/>
        <w:bottom w:val="none" w:sz="0" w:space="0" w:color="auto"/>
        <w:right w:val="none" w:sz="0" w:space="0" w:color="auto"/>
      </w:divBdr>
    </w:div>
    <w:div w:id="1946424828">
      <w:bodyDiv w:val="1"/>
      <w:marLeft w:val="0"/>
      <w:marRight w:val="0"/>
      <w:marTop w:val="0"/>
      <w:marBottom w:val="0"/>
      <w:divBdr>
        <w:top w:val="none" w:sz="0" w:space="0" w:color="auto"/>
        <w:left w:val="none" w:sz="0" w:space="0" w:color="auto"/>
        <w:bottom w:val="none" w:sz="0" w:space="0" w:color="auto"/>
        <w:right w:val="none" w:sz="0" w:space="0" w:color="auto"/>
      </w:divBdr>
    </w:div>
    <w:div w:id="197356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aphp.fr/connaitre-lap-hp/recherche-innovation/linnovation-lap-hp" TargetMode="External"/><Relationship Id="rId2" Type="http://schemas.openxmlformats.org/officeDocument/2006/relationships/hyperlink" Target="https://www.ey.com/en_ca/consulting/digital-identity/can-transforming-your-digital-identity-system-fuel-your-bottom-line?WT.mc_id=10815001&amp;AA.tsrc=paidsearch&amp;gad=1&amp;gclid=Cj0KCQjwzdOlBhCNARIsAPMwjbx-oSsdw6QIyIutQuWSswQq31SRX2mFb__dz0pmyrY8QT4zm4kuUjIaAjjlEALw_wcB&amp;gclsrc=aw.ds" TargetMode="External"/><Relationship Id="rId1" Type="http://schemas.openxmlformats.org/officeDocument/2006/relationships/hyperlink" Target="https://iopscience.iop.org/article/10.1088/1742-6596/1427/1/012008/meta" TargetMode="External"/><Relationship Id="rId4" Type="http://schemas.openxmlformats.org/officeDocument/2006/relationships/hyperlink" Target="https://www.uipath.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947A9A1BFB64E940A6360D3C2E9FF" ma:contentTypeVersion="16" ma:contentTypeDescription="Crée un document." ma:contentTypeScope="" ma:versionID="63f10948afebe2c19e1d5f9d6c0695c5">
  <xsd:schema xmlns:xsd="http://www.w3.org/2001/XMLSchema" xmlns:xs="http://www.w3.org/2001/XMLSchema" xmlns:p="http://schemas.microsoft.com/office/2006/metadata/properties" xmlns:ns2="81c9f6d7-38be-4b6f-ac7a-53278e4778cd" xmlns:ns3="562370e7-b28b-48b8-b232-8034dde365ed" targetNamespace="http://schemas.microsoft.com/office/2006/metadata/properties" ma:root="true" ma:fieldsID="848ccefc6004bdd7a1303b98009d3f92" ns2:_="" ns3:_="">
    <xsd:import namespace="81c9f6d7-38be-4b6f-ac7a-53278e4778cd"/>
    <xsd:import namespace="562370e7-b28b-48b8-b232-8034dde36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9f6d7-38be-4b6f-ac7a-53278e4778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d77086a-2531-4352-ad34-78fda1dd9b79"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370e7-b28b-48b8-b232-8034dde365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5814df3c-ecd8-48a0-baf1-1e2ca48c24eb}" ma:internalName="TaxCatchAll" ma:showField="CatchAllData" ma:web="562370e7-b28b-48b8-b232-8034dde36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c9f6d7-38be-4b6f-ac7a-53278e4778cd">
      <Terms xmlns="http://schemas.microsoft.com/office/infopath/2007/PartnerControls"/>
    </lcf76f155ced4ddcb4097134ff3c332f>
    <TaxCatchAll xmlns="562370e7-b28b-48b8-b232-8034dde365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E6EAAA-0DB0-4B89-B7CE-7828FEB17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9f6d7-38be-4b6f-ac7a-53278e4778cd"/>
    <ds:schemaRef ds:uri="562370e7-b28b-48b8-b232-8034dde36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466A4C-06D2-4A40-B397-30553F6E0EFC}">
  <ds:schemaRefs>
    <ds:schemaRef ds:uri="http://schemas.microsoft.com/office/2006/metadata/properties"/>
    <ds:schemaRef ds:uri="http://schemas.microsoft.com/office/infopath/2007/PartnerControls"/>
    <ds:schemaRef ds:uri="81c9f6d7-38be-4b6f-ac7a-53278e4778cd"/>
    <ds:schemaRef ds:uri="562370e7-b28b-48b8-b232-8034dde365ed"/>
  </ds:schemaRefs>
</ds:datastoreItem>
</file>

<file path=customXml/itemProps3.xml><?xml version="1.0" encoding="utf-8"?>
<ds:datastoreItem xmlns:ds="http://schemas.openxmlformats.org/officeDocument/2006/customXml" ds:itemID="{58B49BF0-943B-4603-9C70-979DD18070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2878</Words>
  <Characters>15833</Characters>
  <Application>Microsoft Office Word</Application>
  <DocSecurity>0</DocSecurity>
  <Lines>131</Lines>
  <Paragraphs>37</Paragraphs>
  <ScaleCrop>false</ScaleCrop>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Gueu, Philippe</dc:creator>
  <cp:keywords/>
  <dc:description/>
  <cp:lastModifiedBy>Arnaud Tremblay 01</cp:lastModifiedBy>
  <cp:revision>24</cp:revision>
  <dcterms:created xsi:type="dcterms:W3CDTF">2023-07-17T14:52:00Z</dcterms:created>
  <dcterms:modified xsi:type="dcterms:W3CDTF">2023-07-21T02:14:00Z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0x010100502947A9A1BFB64E940A6360D3C2E9FF</vt:lpwstr>
  </property>
  <property fmtid="{D5CDD505-2E9C-101B-9397-08002B2CF9AE}" pid="3" name="MediaServiceImageTags">
    <vt:lpwstr/>
  </property>
</Properties>
</file>